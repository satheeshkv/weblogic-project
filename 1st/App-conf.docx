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70BD1" w14:textId="77D2EA9F" w:rsidR="0005245C" w:rsidRPr="001D4627" w:rsidRDefault="00F87D14" w:rsidP="001D4627">
      <w:pPr>
        <w:rPr>
          <w:b/>
          <w:i/>
          <w:kern w:val="32"/>
          <w:sz w:val="56"/>
          <w:szCs w:val="32"/>
        </w:rPr>
      </w:pPr>
      <w:bookmarkStart w:id="1" w:name="_GoBack"/>
      <w:bookmarkEnd w:id="1"/>
      <w:r>
        <w:rPr>
          <w:b/>
          <w:i/>
          <w:kern w:val="32"/>
          <w:sz w:val="56"/>
          <w:szCs w:val="32"/>
        </w:rPr>
        <w:t>COVE</w:t>
      </w:r>
    </w:p>
    <w:p w14:paraId="0B5D2E4A" w14:textId="77777777" w:rsidR="0005245C" w:rsidRPr="00642F65" w:rsidRDefault="001D4627" w:rsidP="0005245C">
      <w:pPr>
        <w:pBdr>
          <w:top w:val="single" w:sz="48" w:space="1" w:color="auto"/>
        </w:pBdr>
        <w:jc w:val="right"/>
        <w:rPr>
          <w:b/>
          <w:i/>
          <w:kern w:val="32"/>
          <w:sz w:val="56"/>
          <w:szCs w:val="32"/>
        </w:rPr>
      </w:pPr>
      <w:r>
        <w:rPr>
          <w:b/>
          <w:i/>
          <w:kern w:val="32"/>
          <w:sz w:val="56"/>
          <w:szCs w:val="32"/>
        </w:rPr>
        <w:t>Application</w:t>
      </w:r>
      <w:r w:rsidR="00953D44">
        <w:rPr>
          <w:b/>
          <w:i/>
          <w:kern w:val="32"/>
          <w:sz w:val="56"/>
          <w:szCs w:val="32"/>
        </w:rPr>
        <w:t xml:space="preserve"> </w:t>
      </w:r>
      <w:r w:rsidR="00881D1F">
        <w:rPr>
          <w:b/>
          <w:i/>
          <w:kern w:val="32"/>
          <w:sz w:val="56"/>
          <w:szCs w:val="32"/>
        </w:rPr>
        <w:t>Environment</w:t>
      </w:r>
      <w:r w:rsidR="00953D44">
        <w:rPr>
          <w:b/>
          <w:i/>
          <w:kern w:val="32"/>
          <w:sz w:val="56"/>
          <w:szCs w:val="32"/>
        </w:rPr>
        <w:t xml:space="preserve"> </w:t>
      </w:r>
      <w:r>
        <w:rPr>
          <w:b/>
          <w:i/>
          <w:kern w:val="32"/>
          <w:sz w:val="56"/>
          <w:szCs w:val="32"/>
        </w:rPr>
        <w:t>setup Guide</w:t>
      </w:r>
    </w:p>
    <w:p w14:paraId="10C58CCD" w14:textId="77777777" w:rsidR="0005245C" w:rsidRPr="00642F65" w:rsidRDefault="0005245C" w:rsidP="0005245C">
      <w:pPr>
        <w:spacing w:after="120"/>
      </w:pPr>
    </w:p>
    <w:tbl>
      <w:tblPr>
        <w:tblpPr w:leftFromText="187" w:rightFromText="187" w:vertAnchor="text" w:horzAnchor="margin" w:tblpXSpec="center" w:tblpY="188"/>
        <w:tblOverlap w:val="never"/>
        <w:tblW w:w="9726" w:type="dxa"/>
        <w:tblLook w:val="0000" w:firstRow="0" w:lastRow="0" w:firstColumn="0" w:lastColumn="0" w:noHBand="0" w:noVBand="0"/>
      </w:tblPr>
      <w:tblGrid>
        <w:gridCol w:w="4863"/>
        <w:gridCol w:w="4863"/>
      </w:tblGrid>
      <w:tr w:rsidR="0005245C" w:rsidRPr="00CA3A92" w14:paraId="35A09F0F" w14:textId="77777777" w:rsidTr="00CA3A92">
        <w:trPr>
          <w:trHeight w:val="485"/>
        </w:trPr>
        <w:tc>
          <w:tcPr>
            <w:tcW w:w="4863" w:type="dxa"/>
          </w:tcPr>
          <w:p w14:paraId="05B745A1" w14:textId="77777777" w:rsidR="0005245C" w:rsidRPr="00CA3A92" w:rsidRDefault="0005245C" w:rsidP="00344B7B">
            <w:pPr>
              <w:spacing w:after="120"/>
              <w:jc w:val="right"/>
              <w:rPr>
                <w:sz w:val="24"/>
                <w:szCs w:val="24"/>
              </w:rPr>
            </w:pPr>
            <w:r w:rsidRPr="00CA3A92">
              <w:rPr>
                <w:sz w:val="24"/>
                <w:szCs w:val="24"/>
              </w:rPr>
              <w:t>Business Project Manager Name:</w:t>
            </w:r>
          </w:p>
        </w:tc>
        <w:tc>
          <w:tcPr>
            <w:tcW w:w="4863" w:type="dxa"/>
          </w:tcPr>
          <w:p w14:paraId="62F6EAF5" w14:textId="77777777" w:rsidR="0005245C" w:rsidRPr="00CA3A92" w:rsidRDefault="00F659F7" w:rsidP="00336772">
            <w:pPr>
              <w:spacing w:after="120"/>
              <w:rPr>
                <w:sz w:val="24"/>
                <w:szCs w:val="24"/>
              </w:rPr>
            </w:pPr>
            <w:bookmarkStart w:id="2" w:name="BusinessProjectManagerName"/>
            <w:bookmarkEnd w:id="2"/>
            <w:r>
              <w:rPr>
                <w:sz w:val="24"/>
                <w:szCs w:val="24"/>
              </w:rPr>
              <w:t>Manu P Gupta</w:t>
            </w:r>
          </w:p>
        </w:tc>
      </w:tr>
      <w:tr w:rsidR="0005245C" w:rsidRPr="00CA3A92" w14:paraId="16A7EADF" w14:textId="77777777" w:rsidTr="00CA3A92">
        <w:trPr>
          <w:trHeight w:val="475"/>
        </w:trPr>
        <w:tc>
          <w:tcPr>
            <w:tcW w:w="4863" w:type="dxa"/>
          </w:tcPr>
          <w:p w14:paraId="6E02C50F" w14:textId="77777777" w:rsidR="0005245C" w:rsidRPr="00CA3A92" w:rsidRDefault="0005245C" w:rsidP="00344B7B">
            <w:pPr>
              <w:spacing w:after="120"/>
              <w:jc w:val="right"/>
              <w:rPr>
                <w:sz w:val="24"/>
                <w:szCs w:val="24"/>
              </w:rPr>
            </w:pPr>
            <w:r w:rsidRPr="00CA3A92">
              <w:rPr>
                <w:sz w:val="24"/>
                <w:szCs w:val="24"/>
              </w:rPr>
              <w:t>Published Date:</w:t>
            </w:r>
          </w:p>
        </w:tc>
        <w:tc>
          <w:tcPr>
            <w:tcW w:w="4863" w:type="dxa"/>
          </w:tcPr>
          <w:p w14:paraId="7B4EBCA4" w14:textId="42E50064" w:rsidR="0005245C" w:rsidRPr="00CA3A92" w:rsidRDefault="007404CB" w:rsidP="007404CB">
            <w:pPr>
              <w:spacing w:after="120"/>
              <w:rPr>
                <w:sz w:val="24"/>
                <w:szCs w:val="24"/>
              </w:rPr>
            </w:pPr>
            <w:ins w:id="3" w:author="Aneef Kandukuri" w:date="2016-11-07T14:56:00Z">
              <w:r>
                <w:rPr>
                  <w:sz w:val="24"/>
                  <w:szCs w:val="24"/>
                </w:rPr>
                <w:t>07/11/</w:t>
              </w:r>
            </w:ins>
            <w:del w:id="4" w:author="Aneef Kandukuri" w:date="2016-11-07T14:56:00Z">
              <w:r w:rsidR="00F659F7" w:rsidDel="007404CB">
                <w:rPr>
                  <w:sz w:val="24"/>
                  <w:szCs w:val="24"/>
                </w:rPr>
                <w:delText>1</w:delText>
              </w:r>
              <w:r w:rsidR="002309C8" w:rsidDel="007404CB">
                <w:rPr>
                  <w:sz w:val="24"/>
                  <w:szCs w:val="24"/>
                </w:rPr>
                <w:delText>6</w:delText>
              </w:r>
              <w:r w:rsidR="00F659F7" w:rsidDel="007404CB">
                <w:rPr>
                  <w:sz w:val="24"/>
                  <w:szCs w:val="24"/>
                </w:rPr>
                <w:delText xml:space="preserve"> October</w:delText>
              </w:r>
            </w:del>
            <w:del w:id="5" w:author="Aneef Kandukuri" w:date="2016-11-07T14:57:00Z">
              <w:r w:rsidR="00F659F7" w:rsidDel="007404CB">
                <w:rPr>
                  <w:sz w:val="24"/>
                  <w:szCs w:val="24"/>
                </w:rPr>
                <w:delText xml:space="preserve"> </w:delText>
              </w:r>
            </w:del>
            <w:r w:rsidR="00F659F7">
              <w:rPr>
                <w:sz w:val="24"/>
                <w:szCs w:val="24"/>
              </w:rPr>
              <w:t>2016</w:t>
            </w:r>
          </w:p>
        </w:tc>
      </w:tr>
      <w:tr w:rsidR="0005245C" w:rsidRPr="00CA3A92" w14:paraId="1685A269" w14:textId="77777777" w:rsidTr="00CA3A92">
        <w:trPr>
          <w:trHeight w:val="485"/>
        </w:trPr>
        <w:tc>
          <w:tcPr>
            <w:tcW w:w="4863" w:type="dxa"/>
          </w:tcPr>
          <w:p w14:paraId="42EA3A43" w14:textId="77777777" w:rsidR="0005245C" w:rsidRPr="00CA3A92" w:rsidRDefault="0005245C" w:rsidP="00344B7B">
            <w:pPr>
              <w:spacing w:after="120"/>
              <w:jc w:val="right"/>
              <w:rPr>
                <w:sz w:val="24"/>
                <w:szCs w:val="24"/>
              </w:rPr>
            </w:pPr>
            <w:r w:rsidRPr="00CA3A92">
              <w:rPr>
                <w:sz w:val="24"/>
                <w:szCs w:val="24"/>
              </w:rPr>
              <w:t>Version:</w:t>
            </w:r>
          </w:p>
        </w:tc>
        <w:tc>
          <w:tcPr>
            <w:tcW w:w="4863" w:type="dxa"/>
          </w:tcPr>
          <w:p w14:paraId="2ECA0098" w14:textId="52113824" w:rsidR="0005245C" w:rsidRPr="00CA3A92" w:rsidRDefault="00F659F7" w:rsidP="00344B7B">
            <w:pPr>
              <w:spacing w:after="120"/>
              <w:rPr>
                <w:sz w:val="24"/>
                <w:szCs w:val="24"/>
              </w:rPr>
            </w:pPr>
            <w:r>
              <w:rPr>
                <w:sz w:val="24"/>
                <w:szCs w:val="24"/>
              </w:rPr>
              <w:t>1</w:t>
            </w:r>
            <w:r w:rsidR="00510381" w:rsidRPr="00CA3A92">
              <w:rPr>
                <w:sz w:val="24"/>
                <w:szCs w:val="24"/>
              </w:rPr>
              <w:t>.</w:t>
            </w:r>
            <w:ins w:id="6" w:author="Aneef Kandukuri" w:date="2016-11-07T15:17:00Z">
              <w:r w:rsidR="00725A40">
                <w:rPr>
                  <w:sz w:val="24"/>
                  <w:szCs w:val="24"/>
                </w:rPr>
                <w:t>5</w:t>
              </w:r>
            </w:ins>
            <w:del w:id="7" w:author="Aneef Kandukuri" w:date="2016-11-07T15:17:00Z">
              <w:r w:rsidR="00083627" w:rsidDel="00725A40">
                <w:rPr>
                  <w:sz w:val="24"/>
                  <w:szCs w:val="24"/>
                </w:rPr>
                <w:delText>4</w:delText>
              </w:r>
            </w:del>
          </w:p>
        </w:tc>
      </w:tr>
      <w:tr w:rsidR="0005245C" w:rsidRPr="00CA3A92" w14:paraId="5B57BC8B" w14:textId="77777777" w:rsidTr="00CA3A92">
        <w:trPr>
          <w:trHeight w:val="878"/>
        </w:trPr>
        <w:tc>
          <w:tcPr>
            <w:tcW w:w="4863" w:type="dxa"/>
          </w:tcPr>
          <w:p w14:paraId="1FB44BCC" w14:textId="77777777" w:rsidR="0005245C" w:rsidRPr="00CA3A92" w:rsidRDefault="0005245C" w:rsidP="00344B7B">
            <w:pPr>
              <w:spacing w:after="120"/>
              <w:jc w:val="right"/>
              <w:rPr>
                <w:sz w:val="24"/>
                <w:szCs w:val="24"/>
              </w:rPr>
            </w:pPr>
            <w:r w:rsidRPr="00CA3A92">
              <w:rPr>
                <w:sz w:val="24"/>
                <w:szCs w:val="24"/>
              </w:rPr>
              <w:t>Author:</w:t>
            </w:r>
          </w:p>
        </w:tc>
        <w:tc>
          <w:tcPr>
            <w:tcW w:w="4863" w:type="dxa"/>
          </w:tcPr>
          <w:p w14:paraId="62CC86AE" w14:textId="77777777" w:rsidR="00394968" w:rsidRPr="00CA3A92" w:rsidRDefault="00F659F7" w:rsidP="00344B7B">
            <w:pPr>
              <w:spacing w:after="120"/>
              <w:rPr>
                <w:sz w:val="24"/>
                <w:szCs w:val="24"/>
              </w:rPr>
            </w:pPr>
            <w:r w:rsidRPr="00F659F7">
              <w:rPr>
                <w:sz w:val="24"/>
                <w:szCs w:val="24"/>
              </w:rPr>
              <w:t>Murali Krishna Pinjala</w:t>
            </w:r>
          </w:p>
        </w:tc>
      </w:tr>
    </w:tbl>
    <w:p w14:paraId="4FE8F996" w14:textId="77777777" w:rsidR="0005245C" w:rsidRPr="00642F65" w:rsidRDefault="0005245C" w:rsidP="00E31492">
      <w:pPr>
        <w:spacing w:after="120"/>
      </w:pPr>
    </w:p>
    <w:p w14:paraId="37BBC835" w14:textId="77777777" w:rsidR="0005245C" w:rsidRPr="00642F65" w:rsidRDefault="0005245C" w:rsidP="0005245C"/>
    <w:p w14:paraId="39FC757E" w14:textId="77777777" w:rsidR="0005245C" w:rsidRPr="00642F65" w:rsidRDefault="00952D5A" w:rsidP="0005245C">
      <w:pPr>
        <w:rPr>
          <w:b/>
          <w:i/>
          <w:kern w:val="32"/>
          <w:sz w:val="48"/>
          <w:szCs w:val="32"/>
        </w:rPr>
      </w:pPr>
      <w:r>
        <w:rPr>
          <w:b/>
          <w:i/>
          <w:kern w:val="32"/>
          <w:sz w:val="48"/>
          <w:szCs w:val="32"/>
        </w:rPr>
        <w:t>Vodafone</w:t>
      </w:r>
    </w:p>
    <w:p w14:paraId="25342D41" w14:textId="7E19FC56" w:rsidR="0005245C" w:rsidRPr="00642F65" w:rsidRDefault="00F87D14" w:rsidP="0005245C">
      <w:pPr>
        <w:rPr>
          <w:i/>
          <w:kern w:val="32"/>
          <w:sz w:val="36"/>
          <w:szCs w:val="32"/>
        </w:rPr>
      </w:pPr>
      <w:r>
        <w:rPr>
          <w:i/>
          <w:kern w:val="32"/>
          <w:sz w:val="36"/>
          <w:szCs w:val="32"/>
        </w:rPr>
        <w:t>COVE</w:t>
      </w:r>
    </w:p>
    <w:p w14:paraId="5DB8DF38" w14:textId="77777777" w:rsidR="0005245C" w:rsidRPr="00642F65" w:rsidRDefault="0005245C" w:rsidP="0005245C">
      <w:pPr>
        <w:pBdr>
          <w:bottom w:val="single" w:sz="8" w:space="1" w:color="auto"/>
        </w:pBdr>
        <w:spacing w:after="120"/>
      </w:pPr>
    </w:p>
    <w:p w14:paraId="1858418F" w14:textId="77777777" w:rsidR="0005245C" w:rsidRDefault="007233F5" w:rsidP="007233F5">
      <w:pPr>
        <w:spacing w:after="120"/>
      </w:pPr>
      <w:r>
        <w:rPr>
          <w:sz w:val="48"/>
        </w:rPr>
        <w:t xml:space="preserve"> </w:t>
      </w:r>
    </w:p>
    <w:p w14:paraId="0CD7D91A" w14:textId="77777777" w:rsidR="00E31492" w:rsidRPr="00642F65" w:rsidRDefault="00E31492" w:rsidP="00E31492">
      <w:pPr>
        <w:pStyle w:val="SectionHeading"/>
        <w:rPr>
          <w:rFonts w:ascii="Arial" w:hAnsi="Arial"/>
        </w:rPr>
      </w:pPr>
      <w:r w:rsidRPr="00642F65">
        <w:rPr>
          <w:rFonts w:ascii="Arial" w:hAnsi="Arial"/>
        </w:rPr>
        <w:t>Authors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2122"/>
        <w:gridCol w:w="3059"/>
        <w:gridCol w:w="4169"/>
      </w:tblGrid>
      <w:tr w:rsidR="00EF3CC1" w:rsidRPr="00642F65" w14:paraId="5DE0200C" w14:textId="77777777" w:rsidTr="00EF3CC1">
        <w:trPr>
          <w:cantSplit/>
          <w:tblHeader/>
        </w:trPr>
        <w:tc>
          <w:tcPr>
            <w:tcW w:w="2185" w:type="dxa"/>
            <w:shd w:val="clear" w:color="auto" w:fill="C0C0C0"/>
          </w:tcPr>
          <w:p w14:paraId="4FB07F3B" w14:textId="77777777" w:rsidR="00EF3CC1" w:rsidRPr="00642F65" w:rsidRDefault="00EF3CC1" w:rsidP="00344B7B">
            <w:pPr>
              <w:pStyle w:val="TableHeading"/>
              <w:rPr>
                <w:rFonts w:ascii="Arial" w:hAnsi="Arial"/>
              </w:rPr>
            </w:pPr>
            <w:r w:rsidRPr="00642F65">
              <w:rPr>
                <w:rFonts w:ascii="Arial" w:hAnsi="Arial"/>
              </w:rPr>
              <w:t>Name</w:t>
            </w:r>
          </w:p>
        </w:tc>
        <w:tc>
          <w:tcPr>
            <w:tcW w:w="3150" w:type="dxa"/>
            <w:shd w:val="clear" w:color="auto" w:fill="C0C0C0"/>
          </w:tcPr>
          <w:p w14:paraId="410DCA88" w14:textId="77777777" w:rsidR="00EF3CC1" w:rsidRPr="00642F65" w:rsidRDefault="00EF3CC1" w:rsidP="00344B7B">
            <w:pPr>
              <w:pStyle w:val="TableHeading"/>
              <w:rPr>
                <w:rFonts w:ascii="Arial" w:hAnsi="Arial"/>
              </w:rPr>
            </w:pPr>
            <w:r w:rsidRPr="00642F65">
              <w:rPr>
                <w:rFonts w:ascii="Arial" w:hAnsi="Arial"/>
              </w:rPr>
              <w:t>Phone</w:t>
            </w:r>
          </w:p>
        </w:tc>
        <w:tc>
          <w:tcPr>
            <w:tcW w:w="4230" w:type="dxa"/>
            <w:shd w:val="clear" w:color="auto" w:fill="C0C0C0"/>
          </w:tcPr>
          <w:p w14:paraId="491FA3EA" w14:textId="77777777" w:rsidR="00EF3CC1" w:rsidRPr="00642F65" w:rsidRDefault="00EF3CC1" w:rsidP="00344B7B">
            <w:pPr>
              <w:pStyle w:val="TableHeading"/>
              <w:rPr>
                <w:rFonts w:ascii="Arial" w:hAnsi="Arial"/>
              </w:rPr>
            </w:pPr>
            <w:r w:rsidRPr="00642F65">
              <w:rPr>
                <w:rFonts w:ascii="Arial" w:hAnsi="Arial"/>
              </w:rPr>
              <w:t>Email</w:t>
            </w:r>
          </w:p>
        </w:tc>
      </w:tr>
      <w:tr w:rsidR="00EF3CC1" w:rsidRPr="00642F65" w14:paraId="527CEEDF" w14:textId="77777777" w:rsidTr="00EF3CC1">
        <w:trPr>
          <w:cantSplit/>
        </w:trPr>
        <w:tc>
          <w:tcPr>
            <w:tcW w:w="2185" w:type="dxa"/>
          </w:tcPr>
          <w:p w14:paraId="7A3A569B" w14:textId="77777777" w:rsidR="00EF3CC1" w:rsidRPr="003A0BF2" w:rsidRDefault="00EF3CC1" w:rsidP="00344B7B">
            <w:pPr>
              <w:pStyle w:val="TableText8"/>
              <w:rPr>
                <w:rFonts w:ascii="Arial" w:hAnsi="Arial"/>
                <w:sz w:val="20"/>
              </w:rPr>
            </w:pPr>
            <w:r>
              <w:rPr>
                <w:rFonts w:ascii="Arial" w:hAnsi="Arial"/>
                <w:sz w:val="20"/>
              </w:rPr>
              <w:t>Murali</w:t>
            </w:r>
          </w:p>
        </w:tc>
        <w:tc>
          <w:tcPr>
            <w:tcW w:w="3150" w:type="dxa"/>
          </w:tcPr>
          <w:p w14:paraId="2B1967E1" w14:textId="77777777" w:rsidR="00EF3CC1" w:rsidRPr="00642F65" w:rsidRDefault="00EF3CC1" w:rsidP="00344B7B">
            <w:pPr>
              <w:pStyle w:val="TableText8"/>
              <w:rPr>
                <w:rFonts w:ascii="Arial" w:hAnsi="Arial"/>
              </w:rPr>
            </w:pPr>
            <w:r>
              <w:rPr>
                <w:rFonts w:ascii="Arial" w:hAnsi="Arial"/>
              </w:rPr>
              <w:t>+44-7424800648</w:t>
            </w:r>
          </w:p>
        </w:tc>
        <w:tc>
          <w:tcPr>
            <w:tcW w:w="4230" w:type="dxa"/>
          </w:tcPr>
          <w:p w14:paraId="08B2E80D" w14:textId="77777777" w:rsidR="00EF3CC1" w:rsidRPr="00642F65" w:rsidRDefault="00EF3CC1" w:rsidP="00344B7B">
            <w:pPr>
              <w:pStyle w:val="TableText8"/>
              <w:rPr>
                <w:rFonts w:ascii="Arial" w:hAnsi="Arial"/>
              </w:rPr>
            </w:pPr>
            <w:r>
              <w:rPr>
                <w:rFonts w:ascii="Arial" w:hAnsi="Arial"/>
                <w:sz w:val="20"/>
              </w:rPr>
              <w:t>Murali.pinjala@vodafone.com</w:t>
            </w:r>
          </w:p>
        </w:tc>
      </w:tr>
    </w:tbl>
    <w:p w14:paraId="1DE4CB0A" w14:textId="77777777" w:rsidR="00D9198D" w:rsidRDefault="00D9198D" w:rsidP="00E31492">
      <w:pPr>
        <w:pStyle w:val="SectionHeading"/>
        <w:rPr>
          <w:rFonts w:ascii="Arial" w:hAnsi="Arial"/>
        </w:rPr>
      </w:pPr>
    </w:p>
    <w:p w14:paraId="6D4DF2EE" w14:textId="77777777" w:rsidR="00D9198D" w:rsidRDefault="00D9198D" w:rsidP="00E31492">
      <w:pPr>
        <w:pStyle w:val="SectionHeading"/>
        <w:rPr>
          <w:rFonts w:ascii="Arial" w:hAnsi="Arial"/>
        </w:rPr>
      </w:pPr>
    </w:p>
    <w:p w14:paraId="626D8C6B" w14:textId="77777777" w:rsidR="00E31492" w:rsidRPr="00642F65" w:rsidRDefault="00E31492" w:rsidP="00E31492">
      <w:pPr>
        <w:pStyle w:val="SectionHeading"/>
        <w:rPr>
          <w:rFonts w:ascii="Arial" w:hAnsi="Arial"/>
        </w:rPr>
      </w:pPr>
      <w:r w:rsidRPr="00642F65">
        <w:rPr>
          <w:rFonts w:ascii="Arial" w:hAnsi="Arial"/>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1973"/>
        <w:gridCol w:w="1693"/>
        <w:gridCol w:w="5684"/>
      </w:tblGrid>
      <w:tr w:rsidR="00E31492" w:rsidRPr="00642F65" w14:paraId="170AD91A" w14:textId="77777777" w:rsidTr="00C8740D">
        <w:trPr>
          <w:cantSplit/>
          <w:tblHeader/>
        </w:trPr>
        <w:tc>
          <w:tcPr>
            <w:tcW w:w="2005" w:type="dxa"/>
            <w:shd w:val="clear" w:color="auto" w:fill="C0C0C0"/>
          </w:tcPr>
          <w:p w14:paraId="1FB0DDBC" w14:textId="77777777" w:rsidR="00E31492" w:rsidRPr="00642F65" w:rsidRDefault="00E31492" w:rsidP="00344B7B">
            <w:pPr>
              <w:pStyle w:val="TableHeading"/>
              <w:rPr>
                <w:rFonts w:ascii="Arial" w:hAnsi="Arial"/>
              </w:rPr>
            </w:pPr>
            <w:r w:rsidRPr="00642F65">
              <w:rPr>
                <w:rFonts w:ascii="Arial" w:hAnsi="Arial"/>
              </w:rPr>
              <w:t>Date</w:t>
            </w:r>
          </w:p>
        </w:tc>
        <w:tc>
          <w:tcPr>
            <w:tcW w:w="1710" w:type="dxa"/>
            <w:shd w:val="clear" w:color="auto" w:fill="C0C0C0"/>
          </w:tcPr>
          <w:p w14:paraId="5F37283F" w14:textId="77777777" w:rsidR="00E31492" w:rsidRPr="00642F65" w:rsidRDefault="00E31492" w:rsidP="00344B7B">
            <w:pPr>
              <w:pStyle w:val="TableHeading"/>
              <w:rPr>
                <w:rFonts w:ascii="Arial" w:hAnsi="Arial"/>
              </w:rPr>
            </w:pPr>
            <w:r w:rsidRPr="00642F65">
              <w:rPr>
                <w:rFonts w:ascii="Arial" w:hAnsi="Arial"/>
              </w:rPr>
              <w:t>Author</w:t>
            </w:r>
          </w:p>
        </w:tc>
        <w:tc>
          <w:tcPr>
            <w:tcW w:w="5850" w:type="dxa"/>
            <w:shd w:val="clear" w:color="auto" w:fill="C0C0C0"/>
          </w:tcPr>
          <w:p w14:paraId="620FE681" w14:textId="77777777" w:rsidR="00E31492" w:rsidRPr="00642F65" w:rsidRDefault="00E31492" w:rsidP="00344B7B">
            <w:pPr>
              <w:pStyle w:val="TableHeading"/>
              <w:rPr>
                <w:rFonts w:ascii="Arial" w:hAnsi="Arial"/>
              </w:rPr>
            </w:pPr>
            <w:r w:rsidRPr="00642F65">
              <w:rPr>
                <w:rFonts w:ascii="Arial" w:hAnsi="Arial"/>
              </w:rPr>
              <w:t>Description</w:t>
            </w:r>
          </w:p>
        </w:tc>
      </w:tr>
      <w:tr w:rsidR="00E31492" w:rsidRPr="00642F65" w14:paraId="62A3A293" w14:textId="77777777" w:rsidTr="00C8740D">
        <w:trPr>
          <w:cantSplit/>
        </w:trPr>
        <w:tc>
          <w:tcPr>
            <w:tcW w:w="2005" w:type="dxa"/>
          </w:tcPr>
          <w:p w14:paraId="1637860D" w14:textId="77777777" w:rsidR="00E31492" w:rsidRPr="003A0BF2" w:rsidRDefault="00252672" w:rsidP="00344B7B">
            <w:pPr>
              <w:pStyle w:val="TableText8"/>
              <w:rPr>
                <w:rFonts w:ascii="Arial" w:hAnsi="Arial"/>
                <w:sz w:val="20"/>
              </w:rPr>
            </w:pPr>
            <w:r>
              <w:rPr>
                <w:rFonts w:ascii="Arial" w:hAnsi="Arial"/>
                <w:sz w:val="20"/>
              </w:rPr>
              <w:t>10/13/2016</w:t>
            </w:r>
          </w:p>
        </w:tc>
        <w:tc>
          <w:tcPr>
            <w:tcW w:w="1710" w:type="dxa"/>
          </w:tcPr>
          <w:p w14:paraId="6B1E5EC3" w14:textId="77777777" w:rsidR="00E31492" w:rsidRPr="003A0BF2" w:rsidRDefault="00252672" w:rsidP="00344B7B">
            <w:pPr>
              <w:pStyle w:val="TableText8"/>
              <w:rPr>
                <w:rFonts w:ascii="Arial" w:hAnsi="Arial"/>
                <w:sz w:val="20"/>
              </w:rPr>
            </w:pPr>
            <w:r>
              <w:rPr>
                <w:rFonts w:ascii="Arial" w:hAnsi="Arial"/>
                <w:sz w:val="20"/>
              </w:rPr>
              <w:t>Murali</w:t>
            </w:r>
          </w:p>
        </w:tc>
        <w:tc>
          <w:tcPr>
            <w:tcW w:w="5850" w:type="dxa"/>
          </w:tcPr>
          <w:p w14:paraId="072647F8" w14:textId="77777777" w:rsidR="00E31492" w:rsidRPr="003A0BF2" w:rsidRDefault="00252672" w:rsidP="00344B7B">
            <w:pPr>
              <w:pStyle w:val="TableText8"/>
              <w:rPr>
                <w:rFonts w:ascii="Arial" w:hAnsi="Arial"/>
                <w:sz w:val="20"/>
              </w:rPr>
            </w:pPr>
            <w:r>
              <w:rPr>
                <w:rFonts w:ascii="Arial" w:hAnsi="Arial"/>
                <w:sz w:val="20"/>
              </w:rPr>
              <w:t>Liferay Env Configiration</w:t>
            </w:r>
          </w:p>
        </w:tc>
      </w:tr>
      <w:tr w:rsidR="00411DB3" w:rsidRPr="00642F65" w14:paraId="79C05E5F" w14:textId="77777777" w:rsidTr="00C8740D">
        <w:trPr>
          <w:cantSplit/>
          <w:ins w:id="8" w:author="Murali Krishna Pinjala" w:date="2016-10-16T13:52:00Z"/>
        </w:trPr>
        <w:tc>
          <w:tcPr>
            <w:tcW w:w="2005" w:type="dxa"/>
          </w:tcPr>
          <w:p w14:paraId="3AA0C50F" w14:textId="45F25BBD" w:rsidR="00411DB3" w:rsidRDefault="00F87D14" w:rsidP="00344B7B">
            <w:pPr>
              <w:pStyle w:val="TableText8"/>
              <w:rPr>
                <w:ins w:id="9" w:author="Murali Krishna Pinjala" w:date="2016-10-16T13:52:00Z"/>
                <w:rFonts w:ascii="Arial" w:hAnsi="Arial"/>
                <w:sz w:val="20"/>
              </w:rPr>
            </w:pPr>
            <w:r>
              <w:rPr>
                <w:rFonts w:ascii="Arial" w:hAnsi="Arial"/>
                <w:sz w:val="20"/>
              </w:rPr>
              <w:t>11/02/2016</w:t>
            </w:r>
          </w:p>
        </w:tc>
        <w:tc>
          <w:tcPr>
            <w:tcW w:w="1710" w:type="dxa"/>
          </w:tcPr>
          <w:p w14:paraId="44B49A41" w14:textId="7DB63C18" w:rsidR="00411DB3" w:rsidRDefault="00F87D14" w:rsidP="00344B7B">
            <w:pPr>
              <w:pStyle w:val="TableText8"/>
              <w:rPr>
                <w:ins w:id="10" w:author="Murali Krishna Pinjala" w:date="2016-10-16T13:52:00Z"/>
                <w:rFonts w:ascii="Arial" w:hAnsi="Arial"/>
                <w:sz w:val="20"/>
              </w:rPr>
            </w:pPr>
            <w:r>
              <w:rPr>
                <w:rFonts w:ascii="Arial" w:hAnsi="Arial"/>
                <w:sz w:val="20"/>
              </w:rPr>
              <w:t>Rajanikanth B/ Aneef</w:t>
            </w:r>
          </w:p>
        </w:tc>
        <w:tc>
          <w:tcPr>
            <w:tcW w:w="5850" w:type="dxa"/>
          </w:tcPr>
          <w:p w14:paraId="5F8E863B" w14:textId="532C6E23" w:rsidR="00411DB3" w:rsidRDefault="00F87D14" w:rsidP="00344B7B">
            <w:pPr>
              <w:pStyle w:val="TableText8"/>
              <w:rPr>
                <w:ins w:id="11" w:author="Murali Krishna Pinjala" w:date="2016-10-16T13:52:00Z"/>
                <w:rFonts w:ascii="Arial" w:hAnsi="Arial"/>
                <w:sz w:val="20"/>
              </w:rPr>
            </w:pPr>
            <w:r>
              <w:rPr>
                <w:rFonts w:ascii="Arial" w:hAnsi="Arial"/>
                <w:sz w:val="20"/>
              </w:rPr>
              <w:t>Liferay Cluster Configuration</w:t>
            </w:r>
          </w:p>
        </w:tc>
      </w:tr>
      <w:tr w:rsidR="00D8310F" w:rsidRPr="00642F65" w14:paraId="2E8E7204" w14:textId="77777777" w:rsidTr="00C8740D">
        <w:trPr>
          <w:cantSplit/>
        </w:trPr>
        <w:tc>
          <w:tcPr>
            <w:tcW w:w="2005" w:type="dxa"/>
          </w:tcPr>
          <w:p w14:paraId="45D12932" w14:textId="078FF218" w:rsidR="00D8310F" w:rsidRDefault="00020828" w:rsidP="00344B7B">
            <w:pPr>
              <w:pStyle w:val="TableText8"/>
              <w:rPr>
                <w:rFonts w:ascii="Arial" w:hAnsi="Arial"/>
                <w:sz w:val="20"/>
              </w:rPr>
            </w:pPr>
            <w:r>
              <w:rPr>
                <w:rFonts w:ascii="Arial" w:hAnsi="Arial"/>
                <w:sz w:val="20"/>
              </w:rPr>
              <w:t>11/03</w:t>
            </w:r>
            <w:r w:rsidR="00D8310F">
              <w:rPr>
                <w:rFonts w:ascii="Arial" w:hAnsi="Arial"/>
                <w:sz w:val="20"/>
              </w:rPr>
              <w:t>/2016</w:t>
            </w:r>
          </w:p>
        </w:tc>
        <w:tc>
          <w:tcPr>
            <w:tcW w:w="1710" w:type="dxa"/>
          </w:tcPr>
          <w:p w14:paraId="0426348A" w14:textId="5BA9C77C" w:rsidR="00D8310F" w:rsidRDefault="00D8310F" w:rsidP="00344B7B">
            <w:pPr>
              <w:pStyle w:val="TableText8"/>
              <w:rPr>
                <w:rFonts w:ascii="Arial" w:hAnsi="Arial"/>
                <w:sz w:val="20"/>
              </w:rPr>
            </w:pPr>
            <w:r>
              <w:rPr>
                <w:rFonts w:ascii="Arial" w:hAnsi="Arial"/>
                <w:sz w:val="20"/>
              </w:rPr>
              <w:t>Aneef Kandukuri</w:t>
            </w:r>
          </w:p>
        </w:tc>
        <w:tc>
          <w:tcPr>
            <w:tcW w:w="5850" w:type="dxa"/>
          </w:tcPr>
          <w:p w14:paraId="48BA4FA6" w14:textId="77FA1BFB" w:rsidR="00D8310F" w:rsidRDefault="00D8310F" w:rsidP="00344B7B">
            <w:pPr>
              <w:pStyle w:val="TableText8"/>
              <w:rPr>
                <w:rFonts w:ascii="Arial" w:hAnsi="Arial"/>
                <w:sz w:val="20"/>
              </w:rPr>
            </w:pPr>
            <w:r>
              <w:rPr>
                <w:rFonts w:ascii="Arial" w:hAnsi="Arial"/>
                <w:sz w:val="20"/>
              </w:rPr>
              <w:t>Updated Andre’s comments</w:t>
            </w:r>
          </w:p>
        </w:tc>
      </w:tr>
      <w:tr w:rsidR="00D8310F" w:rsidRPr="00642F65" w14:paraId="4E7BFBE4" w14:textId="77777777" w:rsidTr="00C8740D">
        <w:trPr>
          <w:cantSplit/>
        </w:trPr>
        <w:tc>
          <w:tcPr>
            <w:tcW w:w="2005" w:type="dxa"/>
          </w:tcPr>
          <w:p w14:paraId="29B8CDB5" w14:textId="384744EB" w:rsidR="00D8310F" w:rsidRDefault="00020828" w:rsidP="00344B7B">
            <w:pPr>
              <w:pStyle w:val="TableText8"/>
              <w:rPr>
                <w:rFonts w:ascii="Arial" w:hAnsi="Arial"/>
                <w:sz w:val="20"/>
              </w:rPr>
            </w:pPr>
            <w:r>
              <w:rPr>
                <w:rFonts w:ascii="Arial" w:hAnsi="Arial"/>
                <w:sz w:val="20"/>
              </w:rPr>
              <w:t>11/06/2016</w:t>
            </w:r>
          </w:p>
        </w:tc>
        <w:tc>
          <w:tcPr>
            <w:tcW w:w="1710" w:type="dxa"/>
          </w:tcPr>
          <w:p w14:paraId="31B872D2" w14:textId="212BC46D" w:rsidR="00D8310F" w:rsidRDefault="00020828" w:rsidP="00344B7B">
            <w:pPr>
              <w:pStyle w:val="TableText8"/>
              <w:rPr>
                <w:rFonts w:ascii="Arial" w:hAnsi="Arial"/>
                <w:sz w:val="20"/>
              </w:rPr>
            </w:pPr>
            <w:r>
              <w:rPr>
                <w:rFonts w:ascii="Arial" w:hAnsi="Arial"/>
                <w:sz w:val="20"/>
              </w:rPr>
              <w:t>Aneef Kandukuri</w:t>
            </w:r>
          </w:p>
        </w:tc>
        <w:tc>
          <w:tcPr>
            <w:tcW w:w="5850" w:type="dxa"/>
          </w:tcPr>
          <w:p w14:paraId="0E3C6A5B" w14:textId="77777777" w:rsidR="00D8310F" w:rsidRDefault="00020828" w:rsidP="00344B7B">
            <w:pPr>
              <w:pStyle w:val="TableText8"/>
              <w:rPr>
                <w:rFonts w:ascii="Arial" w:hAnsi="Arial"/>
                <w:sz w:val="20"/>
              </w:rPr>
            </w:pPr>
            <w:r>
              <w:rPr>
                <w:rFonts w:ascii="Arial" w:hAnsi="Arial"/>
                <w:sz w:val="20"/>
              </w:rPr>
              <w:t>Updated Liferay license renewal procedure</w:t>
            </w:r>
          </w:p>
          <w:p w14:paraId="3875C4F8" w14:textId="77777777" w:rsidR="00020828" w:rsidRDefault="00020828" w:rsidP="00344B7B">
            <w:pPr>
              <w:pStyle w:val="TableText8"/>
              <w:rPr>
                <w:rFonts w:ascii="Arial" w:hAnsi="Arial"/>
                <w:sz w:val="20"/>
              </w:rPr>
            </w:pPr>
            <w:r>
              <w:rPr>
                <w:rFonts w:ascii="Arial" w:hAnsi="Arial"/>
                <w:sz w:val="20"/>
              </w:rPr>
              <w:t>Updated ojdbc dependency</w:t>
            </w:r>
          </w:p>
          <w:p w14:paraId="0C19A282" w14:textId="345CC391" w:rsidR="00020828" w:rsidRDefault="00B90739" w:rsidP="00344B7B">
            <w:pPr>
              <w:pStyle w:val="TableText8"/>
              <w:rPr>
                <w:rFonts w:ascii="Arial" w:hAnsi="Arial"/>
                <w:sz w:val="20"/>
              </w:rPr>
            </w:pPr>
            <w:r>
              <w:rPr>
                <w:rFonts w:ascii="Arial" w:hAnsi="Arial"/>
                <w:sz w:val="20"/>
              </w:rPr>
              <w:t>Updated Andre’s comments</w:t>
            </w:r>
          </w:p>
        </w:tc>
      </w:tr>
      <w:tr w:rsidR="00D8310F" w:rsidRPr="00642F65" w14:paraId="7E27F98D" w14:textId="77777777" w:rsidTr="00C8740D">
        <w:trPr>
          <w:cantSplit/>
        </w:trPr>
        <w:tc>
          <w:tcPr>
            <w:tcW w:w="2005" w:type="dxa"/>
          </w:tcPr>
          <w:p w14:paraId="057B292E" w14:textId="3B5CB1AA" w:rsidR="00D8310F" w:rsidRDefault="00635B38" w:rsidP="00344B7B">
            <w:pPr>
              <w:pStyle w:val="TableText8"/>
              <w:rPr>
                <w:rFonts w:ascii="Arial" w:hAnsi="Arial"/>
                <w:sz w:val="20"/>
              </w:rPr>
            </w:pPr>
            <w:ins w:id="12" w:author="Aneef Kandukuri" w:date="2016-11-07T15:13:00Z">
              <w:r>
                <w:rPr>
                  <w:rFonts w:ascii="Arial" w:hAnsi="Arial"/>
                  <w:sz w:val="20"/>
                </w:rPr>
                <w:t>07/11/2016</w:t>
              </w:r>
            </w:ins>
          </w:p>
        </w:tc>
        <w:tc>
          <w:tcPr>
            <w:tcW w:w="1710" w:type="dxa"/>
          </w:tcPr>
          <w:p w14:paraId="60E78AE6" w14:textId="6E189BA6" w:rsidR="00D8310F" w:rsidRDefault="00635B38" w:rsidP="00344B7B">
            <w:pPr>
              <w:pStyle w:val="TableText8"/>
              <w:rPr>
                <w:rFonts w:ascii="Arial" w:hAnsi="Arial"/>
                <w:sz w:val="20"/>
              </w:rPr>
            </w:pPr>
            <w:ins w:id="13" w:author="Aneef Kandukuri" w:date="2016-11-07T15:13:00Z">
              <w:r>
                <w:rPr>
                  <w:rFonts w:ascii="Arial" w:hAnsi="Arial"/>
                  <w:sz w:val="20"/>
                </w:rPr>
                <w:t>Aneef Kandukuri</w:t>
              </w:r>
            </w:ins>
          </w:p>
        </w:tc>
        <w:tc>
          <w:tcPr>
            <w:tcW w:w="5850" w:type="dxa"/>
          </w:tcPr>
          <w:p w14:paraId="33A94BC6" w14:textId="77777777" w:rsidR="00D8310F" w:rsidRDefault="00635B38" w:rsidP="00635B38">
            <w:pPr>
              <w:pStyle w:val="TableText8"/>
              <w:rPr>
                <w:ins w:id="14" w:author="Aneef Kandukuri" w:date="2016-11-07T15:13:00Z"/>
                <w:rFonts w:ascii="Arial" w:hAnsi="Arial"/>
                <w:sz w:val="20"/>
              </w:rPr>
            </w:pPr>
            <w:ins w:id="15" w:author="Aneef Kandukuri" w:date="2016-11-07T15:13:00Z">
              <w:r>
                <w:rPr>
                  <w:rFonts w:ascii="Arial" w:hAnsi="Arial"/>
                  <w:sz w:val="20"/>
                </w:rPr>
                <w:t>Updated renewal of license section</w:t>
              </w:r>
            </w:ins>
          </w:p>
          <w:p w14:paraId="6111CEA2" w14:textId="77777777" w:rsidR="000F786D" w:rsidRDefault="000F786D" w:rsidP="00635B38">
            <w:pPr>
              <w:pStyle w:val="TableText8"/>
              <w:rPr>
                <w:ins w:id="16" w:author="Aneef Kandukuri" w:date="2016-11-07T15:17:00Z"/>
                <w:rFonts w:ascii="Arial" w:hAnsi="Arial"/>
                <w:sz w:val="20"/>
              </w:rPr>
            </w:pPr>
            <w:ins w:id="17" w:author="Aneef Kandukuri" w:date="2016-11-07T15:13:00Z">
              <w:r>
                <w:rPr>
                  <w:rFonts w:ascii="Arial" w:hAnsi="Arial"/>
                  <w:sz w:val="20"/>
                </w:rPr>
                <w:t>Updated portal-setup-wizard.properties section</w:t>
              </w:r>
            </w:ins>
          </w:p>
          <w:p w14:paraId="2DC87472" w14:textId="1E60390C" w:rsidR="00DC5EC4" w:rsidRDefault="00DC5EC4" w:rsidP="00635B38">
            <w:pPr>
              <w:pStyle w:val="TableText8"/>
              <w:rPr>
                <w:rFonts w:ascii="Arial" w:hAnsi="Arial"/>
                <w:sz w:val="20"/>
              </w:rPr>
            </w:pPr>
            <w:ins w:id="18" w:author="Aneef Kandukuri" w:date="2016-11-07T15:17:00Z">
              <w:r>
                <w:rPr>
                  <w:rFonts w:ascii="Arial" w:hAnsi="Arial"/>
                  <w:sz w:val="20"/>
                </w:rPr>
                <w:t>Updated comments from Andre</w:t>
              </w:r>
            </w:ins>
          </w:p>
        </w:tc>
      </w:tr>
    </w:tbl>
    <w:p w14:paraId="63F153A7" w14:textId="77777777" w:rsidR="0005245C" w:rsidRDefault="0005245C" w:rsidP="0005245C"/>
    <w:sdt>
      <w:sdtPr>
        <w:rPr>
          <w:b w:val="0"/>
          <w:bCs w:val="0"/>
          <w:caps w:val="0"/>
          <w:color w:val="auto"/>
          <w:spacing w:val="0"/>
          <w:sz w:val="20"/>
          <w:szCs w:val="20"/>
          <w:lang w:bidi="ta-IN"/>
        </w:rPr>
        <w:id w:val="1402172469"/>
        <w:docPartObj>
          <w:docPartGallery w:val="Table of Contents"/>
          <w:docPartUnique/>
        </w:docPartObj>
      </w:sdtPr>
      <w:sdtEndPr>
        <w:rPr>
          <w:noProof/>
        </w:rPr>
      </w:sdtEndPr>
      <w:sdtContent>
        <w:p w14:paraId="3C23124C" w14:textId="77777777" w:rsidR="00E17CA0" w:rsidRDefault="00E17CA0">
          <w:pPr>
            <w:pStyle w:val="TOCHeading"/>
          </w:pPr>
          <w:r>
            <w:t>Table of Contents</w:t>
          </w:r>
        </w:p>
        <w:p w14:paraId="7C94D677" w14:textId="42D3A48A" w:rsidR="00F9668C" w:rsidRDefault="00E17CA0">
          <w:pPr>
            <w:pStyle w:val="TOC1"/>
            <w:rPr>
              <w:ins w:id="19" w:author="Neves, André, Vodafone Portugal" w:date="2016-11-07T12:39:00Z"/>
              <w:noProof/>
              <w:sz w:val="22"/>
              <w:szCs w:val="22"/>
              <w:lang w:val="pt-PT" w:eastAsia="pt-PT" w:bidi="ar-SA"/>
            </w:rPr>
          </w:pPr>
          <w:r w:rsidRPr="00841218">
            <w:rPr>
              <w:rFonts w:eastAsia="Times New Roman"/>
              <w:lang w:bidi="ar-SA"/>
            </w:rPr>
            <w:fldChar w:fldCharType="begin"/>
          </w:r>
          <w:r w:rsidRPr="00841218">
            <w:rPr>
              <w:rFonts w:eastAsia="Times New Roman"/>
              <w:lang w:bidi="ar-SA"/>
            </w:rPr>
            <w:instrText xml:space="preserve"> TOC \o "1-3" \h \z \u </w:instrText>
          </w:r>
          <w:r w:rsidRPr="00841218">
            <w:rPr>
              <w:rFonts w:eastAsia="Times New Roman"/>
              <w:lang w:bidi="ar-SA"/>
            </w:rPr>
            <w:fldChar w:fldCharType="separate"/>
          </w:r>
          <w:ins w:id="20" w:author="Neves, André, Vodafone Portugal" w:date="2016-11-07T12:39:00Z">
            <w:r w:rsidR="00F9668C" w:rsidRPr="00153080">
              <w:rPr>
                <w:rStyle w:val="Hyperlink"/>
                <w:noProof/>
              </w:rPr>
              <w:fldChar w:fldCharType="begin"/>
            </w:r>
            <w:r w:rsidR="00F9668C" w:rsidRPr="00153080">
              <w:rPr>
                <w:rStyle w:val="Hyperlink"/>
                <w:noProof/>
              </w:rPr>
              <w:instrText xml:space="preserve"> </w:instrText>
            </w:r>
            <w:r w:rsidR="00F9668C">
              <w:rPr>
                <w:noProof/>
              </w:rPr>
              <w:instrText>HYPERLINK \l "_Toc466285698"</w:instrText>
            </w:r>
            <w:r w:rsidR="00F9668C" w:rsidRPr="00153080">
              <w:rPr>
                <w:rStyle w:val="Hyperlink"/>
                <w:noProof/>
              </w:rPr>
              <w:instrText xml:space="preserve"> </w:instrText>
            </w:r>
            <w:r w:rsidR="00F9668C" w:rsidRPr="00153080">
              <w:rPr>
                <w:rStyle w:val="Hyperlink"/>
                <w:noProof/>
              </w:rPr>
              <w:fldChar w:fldCharType="separate"/>
            </w:r>
            <w:r w:rsidR="00F9668C" w:rsidRPr="00153080">
              <w:rPr>
                <w:rStyle w:val="Hyperlink"/>
                <w:noProof/>
              </w:rPr>
              <w:t>Introduction</w:t>
            </w:r>
            <w:r w:rsidR="00F9668C">
              <w:rPr>
                <w:noProof/>
                <w:webHidden/>
              </w:rPr>
              <w:tab/>
            </w:r>
            <w:r w:rsidR="00F9668C">
              <w:rPr>
                <w:noProof/>
                <w:webHidden/>
              </w:rPr>
              <w:fldChar w:fldCharType="begin"/>
            </w:r>
            <w:r w:rsidR="00F9668C">
              <w:rPr>
                <w:noProof/>
                <w:webHidden/>
              </w:rPr>
              <w:instrText xml:space="preserve"> PAGEREF _Toc466285698 \h </w:instrText>
            </w:r>
          </w:ins>
          <w:r w:rsidR="00F9668C">
            <w:rPr>
              <w:noProof/>
              <w:webHidden/>
            </w:rPr>
          </w:r>
          <w:r w:rsidR="00F9668C">
            <w:rPr>
              <w:noProof/>
              <w:webHidden/>
            </w:rPr>
            <w:fldChar w:fldCharType="separate"/>
          </w:r>
          <w:ins w:id="21" w:author="Neves, André, Vodafone Portugal" w:date="2016-11-07T12:39:00Z">
            <w:r w:rsidR="00F9668C">
              <w:rPr>
                <w:noProof/>
                <w:webHidden/>
              </w:rPr>
              <w:t>3</w:t>
            </w:r>
            <w:r w:rsidR="00F9668C">
              <w:rPr>
                <w:noProof/>
                <w:webHidden/>
              </w:rPr>
              <w:fldChar w:fldCharType="end"/>
            </w:r>
            <w:r w:rsidR="00F9668C" w:rsidRPr="00153080">
              <w:rPr>
                <w:rStyle w:val="Hyperlink"/>
                <w:noProof/>
              </w:rPr>
              <w:fldChar w:fldCharType="end"/>
            </w:r>
          </w:ins>
        </w:p>
        <w:p w14:paraId="74F49AFF" w14:textId="768AEA0B" w:rsidR="00F9668C" w:rsidRDefault="00F9668C">
          <w:pPr>
            <w:pStyle w:val="TOC2"/>
            <w:tabs>
              <w:tab w:val="right" w:leader="dot" w:pos="9350"/>
            </w:tabs>
            <w:rPr>
              <w:ins w:id="22" w:author="Neves, André, Vodafone Portugal" w:date="2016-11-07T12:39:00Z"/>
              <w:noProof/>
              <w:sz w:val="22"/>
              <w:szCs w:val="22"/>
              <w:lang w:val="pt-PT" w:eastAsia="pt-PT" w:bidi="ar-SA"/>
            </w:rPr>
          </w:pPr>
          <w:ins w:id="23" w:author="Neves, André, Vodafone Portugal" w:date="2016-11-07T12:39:00Z">
            <w:r w:rsidRPr="00153080">
              <w:rPr>
                <w:rStyle w:val="Hyperlink"/>
                <w:noProof/>
              </w:rPr>
              <w:fldChar w:fldCharType="begin"/>
            </w:r>
            <w:r w:rsidRPr="00153080">
              <w:rPr>
                <w:rStyle w:val="Hyperlink"/>
                <w:noProof/>
              </w:rPr>
              <w:instrText xml:space="preserve"> </w:instrText>
            </w:r>
            <w:r>
              <w:rPr>
                <w:noProof/>
              </w:rPr>
              <w:instrText>HYPERLINK \l "_Toc466285699"</w:instrText>
            </w:r>
            <w:r w:rsidRPr="00153080">
              <w:rPr>
                <w:rStyle w:val="Hyperlink"/>
                <w:noProof/>
              </w:rPr>
              <w:instrText xml:space="preserve"> </w:instrText>
            </w:r>
            <w:r w:rsidRPr="00153080">
              <w:rPr>
                <w:rStyle w:val="Hyperlink"/>
                <w:noProof/>
              </w:rPr>
              <w:fldChar w:fldCharType="separate"/>
            </w:r>
            <w:r w:rsidRPr="00153080">
              <w:rPr>
                <w:rStyle w:val="Hyperlink"/>
                <w:noProof/>
              </w:rPr>
              <w:t>Purpose</w:t>
            </w:r>
            <w:r>
              <w:rPr>
                <w:noProof/>
                <w:webHidden/>
              </w:rPr>
              <w:tab/>
            </w:r>
            <w:r>
              <w:rPr>
                <w:noProof/>
                <w:webHidden/>
              </w:rPr>
              <w:fldChar w:fldCharType="begin"/>
            </w:r>
            <w:r>
              <w:rPr>
                <w:noProof/>
                <w:webHidden/>
              </w:rPr>
              <w:instrText xml:space="preserve"> PAGEREF _Toc466285699 \h </w:instrText>
            </w:r>
          </w:ins>
          <w:r>
            <w:rPr>
              <w:noProof/>
              <w:webHidden/>
            </w:rPr>
          </w:r>
          <w:r>
            <w:rPr>
              <w:noProof/>
              <w:webHidden/>
            </w:rPr>
            <w:fldChar w:fldCharType="separate"/>
          </w:r>
          <w:ins w:id="24" w:author="Neves, André, Vodafone Portugal" w:date="2016-11-07T12:39:00Z">
            <w:r>
              <w:rPr>
                <w:noProof/>
                <w:webHidden/>
              </w:rPr>
              <w:t>3</w:t>
            </w:r>
            <w:r>
              <w:rPr>
                <w:noProof/>
                <w:webHidden/>
              </w:rPr>
              <w:fldChar w:fldCharType="end"/>
            </w:r>
            <w:r w:rsidRPr="00153080">
              <w:rPr>
                <w:rStyle w:val="Hyperlink"/>
                <w:noProof/>
              </w:rPr>
              <w:fldChar w:fldCharType="end"/>
            </w:r>
          </w:ins>
        </w:p>
        <w:p w14:paraId="66EB2DEF" w14:textId="10C5D6C3" w:rsidR="00F9668C" w:rsidRDefault="00F9668C">
          <w:pPr>
            <w:pStyle w:val="TOC2"/>
            <w:tabs>
              <w:tab w:val="right" w:leader="dot" w:pos="9350"/>
            </w:tabs>
            <w:rPr>
              <w:ins w:id="25" w:author="Neves, André, Vodafone Portugal" w:date="2016-11-07T12:39:00Z"/>
              <w:noProof/>
              <w:sz w:val="22"/>
              <w:szCs w:val="22"/>
              <w:lang w:val="pt-PT" w:eastAsia="pt-PT" w:bidi="ar-SA"/>
            </w:rPr>
          </w:pPr>
          <w:ins w:id="26" w:author="Neves, André, Vodafone Portugal" w:date="2016-11-07T12:39:00Z">
            <w:r w:rsidRPr="00153080">
              <w:rPr>
                <w:rStyle w:val="Hyperlink"/>
                <w:noProof/>
              </w:rPr>
              <w:fldChar w:fldCharType="begin"/>
            </w:r>
            <w:r w:rsidRPr="00153080">
              <w:rPr>
                <w:rStyle w:val="Hyperlink"/>
                <w:noProof/>
              </w:rPr>
              <w:instrText xml:space="preserve"> </w:instrText>
            </w:r>
            <w:r>
              <w:rPr>
                <w:noProof/>
              </w:rPr>
              <w:instrText>HYPERLINK \l "_Toc466285700"</w:instrText>
            </w:r>
            <w:r w:rsidRPr="00153080">
              <w:rPr>
                <w:rStyle w:val="Hyperlink"/>
                <w:noProof/>
              </w:rPr>
              <w:instrText xml:space="preserve"> </w:instrText>
            </w:r>
            <w:r w:rsidRPr="00153080">
              <w:rPr>
                <w:rStyle w:val="Hyperlink"/>
                <w:noProof/>
              </w:rPr>
              <w:fldChar w:fldCharType="separate"/>
            </w:r>
            <w:r w:rsidRPr="00153080">
              <w:rPr>
                <w:rStyle w:val="Hyperlink"/>
                <w:noProof/>
              </w:rPr>
              <w:t>Scope</w:t>
            </w:r>
            <w:r>
              <w:rPr>
                <w:noProof/>
                <w:webHidden/>
              </w:rPr>
              <w:tab/>
            </w:r>
            <w:r>
              <w:rPr>
                <w:noProof/>
                <w:webHidden/>
              </w:rPr>
              <w:fldChar w:fldCharType="begin"/>
            </w:r>
            <w:r>
              <w:rPr>
                <w:noProof/>
                <w:webHidden/>
              </w:rPr>
              <w:instrText xml:space="preserve"> PAGEREF _Toc466285700 \h </w:instrText>
            </w:r>
          </w:ins>
          <w:r>
            <w:rPr>
              <w:noProof/>
              <w:webHidden/>
            </w:rPr>
          </w:r>
          <w:r>
            <w:rPr>
              <w:noProof/>
              <w:webHidden/>
            </w:rPr>
            <w:fldChar w:fldCharType="separate"/>
          </w:r>
          <w:ins w:id="27" w:author="Neves, André, Vodafone Portugal" w:date="2016-11-07T12:39:00Z">
            <w:r>
              <w:rPr>
                <w:noProof/>
                <w:webHidden/>
              </w:rPr>
              <w:t>3</w:t>
            </w:r>
            <w:r>
              <w:rPr>
                <w:noProof/>
                <w:webHidden/>
              </w:rPr>
              <w:fldChar w:fldCharType="end"/>
            </w:r>
            <w:r w:rsidRPr="00153080">
              <w:rPr>
                <w:rStyle w:val="Hyperlink"/>
                <w:noProof/>
              </w:rPr>
              <w:fldChar w:fldCharType="end"/>
            </w:r>
          </w:ins>
        </w:p>
        <w:p w14:paraId="674E090E" w14:textId="3B184C49" w:rsidR="00F9668C" w:rsidRDefault="00F9668C">
          <w:pPr>
            <w:pStyle w:val="TOC2"/>
            <w:tabs>
              <w:tab w:val="right" w:leader="dot" w:pos="9350"/>
            </w:tabs>
            <w:rPr>
              <w:ins w:id="28" w:author="Neves, André, Vodafone Portugal" w:date="2016-11-07T12:39:00Z"/>
              <w:noProof/>
              <w:sz w:val="22"/>
              <w:szCs w:val="22"/>
              <w:lang w:val="pt-PT" w:eastAsia="pt-PT" w:bidi="ar-SA"/>
            </w:rPr>
          </w:pPr>
          <w:ins w:id="29" w:author="Neves, André, Vodafone Portugal" w:date="2016-11-07T12:39:00Z">
            <w:r w:rsidRPr="00153080">
              <w:rPr>
                <w:rStyle w:val="Hyperlink"/>
                <w:noProof/>
              </w:rPr>
              <w:fldChar w:fldCharType="begin"/>
            </w:r>
            <w:r w:rsidRPr="00153080">
              <w:rPr>
                <w:rStyle w:val="Hyperlink"/>
                <w:noProof/>
              </w:rPr>
              <w:instrText xml:space="preserve"> </w:instrText>
            </w:r>
            <w:r>
              <w:rPr>
                <w:noProof/>
              </w:rPr>
              <w:instrText>HYPERLINK \l "_Toc466285701"</w:instrText>
            </w:r>
            <w:r w:rsidRPr="00153080">
              <w:rPr>
                <w:rStyle w:val="Hyperlink"/>
                <w:noProof/>
              </w:rPr>
              <w:instrText xml:space="preserve"> </w:instrText>
            </w:r>
            <w:r w:rsidRPr="00153080">
              <w:rPr>
                <w:rStyle w:val="Hyperlink"/>
                <w:noProof/>
              </w:rPr>
              <w:fldChar w:fldCharType="separate"/>
            </w:r>
            <w:r w:rsidRPr="00153080">
              <w:rPr>
                <w:rStyle w:val="Hyperlink"/>
                <w:noProof/>
              </w:rPr>
              <w:t>Conventions in this document</w:t>
            </w:r>
            <w:r>
              <w:rPr>
                <w:noProof/>
                <w:webHidden/>
              </w:rPr>
              <w:tab/>
            </w:r>
            <w:r>
              <w:rPr>
                <w:noProof/>
                <w:webHidden/>
              </w:rPr>
              <w:fldChar w:fldCharType="begin"/>
            </w:r>
            <w:r>
              <w:rPr>
                <w:noProof/>
                <w:webHidden/>
              </w:rPr>
              <w:instrText xml:space="preserve"> PAGEREF _Toc466285701 \h </w:instrText>
            </w:r>
          </w:ins>
          <w:r>
            <w:rPr>
              <w:noProof/>
              <w:webHidden/>
            </w:rPr>
          </w:r>
          <w:r>
            <w:rPr>
              <w:noProof/>
              <w:webHidden/>
            </w:rPr>
            <w:fldChar w:fldCharType="separate"/>
          </w:r>
          <w:ins w:id="30" w:author="Neves, André, Vodafone Portugal" w:date="2016-11-07T12:39:00Z">
            <w:r>
              <w:rPr>
                <w:noProof/>
                <w:webHidden/>
              </w:rPr>
              <w:t>3</w:t>
            </w:r>
            <w:r>
              <w:rPr>
                <w:noProof/>
                <w:webHidden/>
              </w:rPr>
              <w:fldChar w:fldCharType="end"/>
            </w:r>
            <w:r w:rsidRPr="00153080">
              <w:rPr>
                <w:rStyle w:val="Hyperlink"/>
                <w:noProof/>
              </w:rPr>
              <w:fldChar w:fldCharType="end"/>
            </w:r>
          </w:ins>
        </w:p>
        <w:p w14:paraId="37BE591E" w14:textId="2676D1A9" w:rsidR="00F9668C" w:rsidRDefault="00F9668C">
          <w:pPr>
            <w:pStyle w:val="TOC1"/>
            <w:rPr>
              <w:ins w:id="31" w:author="Neves, André, Vodafone Portugal" w:date="2016-11-07T12:39:00Z"/>
              <w:noProof/>
              <w:sz w:val="22"/>
              <w:szCs w:val="22"/>
              <w:lang w:val="pt-PT" w:eastAsia="pt-PT" w:bidi="ar-SA"/>
            </w:rPr>
          </w:pPr>
          <w:ins w:id="32" w:author="Neves, André, Vodafone Portugal" w:date="2016-11-07T12:39:00Z">
            <w:r w:rsidRPr="00153080">
              <w:rPr>
                <w:rStyle w:val="Hyperlink"/>
                <w:noProof/>
              </w:rPr>
              <w:fldChar w:fldCharType="begin"/>
            </w:r>
            <w:r w:rsidRPr="00153080">
              <w:rPr>
                <w:rStyle w:val="Hyperlink"/>
                <w:noProof/>
              </w:rPr>
              <w:instrText xml:space="preserve"> </w:instrText>
            </w:r>
            <w:r>
              <w:rPr>
                <w:noProof/>
              </w:rPr>
              <w:instrText>HYPERLINK \l "_Toc466285702"</w:instrText>
            </w:r>
            <w:r w:rsidRPr="00153080">
              <w:rPr>
                <w:rStyle w:val="Hyperlink"/>
                <w:noProof/>
              </w:rPr>
              <w:instrText xml:space="preserve"> </w:instrText>
            </w:r>
            <w:r w:rsidRPr="00153080">
              <w:rPr>
                <w:rStyle w:val="Hyperlink"/>
                <w:noProof/>
              </w:rPr>
              <w:fldChar w:fldCharType="separate"/>
            </w:r>
            <w:r w:rsidRPr="00153080">
              <w:rPr>
                <w:rStyle w:val="Hyperlink"/>
                <w:noProof/>
              </w:rPr>
              <w:t>Installation and Configuration Liferay Tomcat</w:t>
            </w:r>
            <w:r>
              <w:rPr>
                <w:noProof/>
                <w:webHidden/>
              </w:rPr>
              <w:tab/>
            </w:r>
            <w:r>
              <w:rPr>
                <w:noProof/>
                <w:webHidden/>
              </w:rPr>
              <w:fldChar w:fldCharType="begin"/>
            </w:r>
            <w:r>
              <w:rPr>
                <w:noProof/>
                <w:webHidden/>
              </w:rPr>
              <w:instrText xml:space="preserve"> PAGEREF _Toc466285702 \h </w:instrText>
            </w:r>
          </w:ins>
          <w:r>
            <w:rPr>
              <w:noProof/>
              <w:webHidden/>
            </w:rPr>
          </w:r>
          <w:r>
            <w:rPr>
              <w:noProof/>
              <w:webHidden/>
            </w:rPr>
            <w:fldChar w:fldCharType="separate"/>
          </w:r>
          <w:ins w:id="33" w:author="Neves, André, Vodafone Portugal" w:date="2016-11-07T12:39:00Z">
            <w:r>
              <w:rPr>
                <w:noProof/>
                <w:webHidden/>
              </w:rPr>
              <w:t>4</w:t>
            </w:r>
            <w:r>
              <w:rPr>
                <w:noProof/>
                <w:webHidden/>
              </w:rPr>
              <w:fldChar w:fldCharType="end"/>
            </w:r>
            <w:r w:rsidRPr="00153080">
              <w:rPr>
                <w:rStyle w:val="Hyperlink"/>
                <w:noProof/>
              </w:rPr>
              <w:fldChar w:fldCharType="end"/>
            </w:r>
          </w:ins>
        </w:p>
        <w:p w14:paraId="1C6DB77B" w14:textId="64F44041" w:rsidR="00F9668C" w:rsidRDefault="00F9668C">
          <w:pPr>
            <w:pStyle w:val="TOC2"/>
            <w:tabs>
              <w:tab w:val="right" w:leader="dot" w:pos="9350"/>
            </w:tabs>
            <w:rPr>
              <w:ins w:id="34" w:author="Neves, André, Vodafone Portugal" w:date="2016-11-07T12:39:00Z"/>
              <w:noProof/>
              <w:sz w:val="22"/>
              <w:szCs w:val="22"/>
              <w:lang w:val="pt-PT" w:eastAsia="pt-PT" w:bidi="ar-SA"/>
            </w:rPr>
          </w:pPr>
          <w:ins w:id="35" w:author="Neves, André, Vodafone Portugal" w:date="2016-11-07T12:39:00Z">
            <w:r w:rsidRPr="00153080">
              <w:rPr>
                <w:rStyle w:val="Hyperlink"/>
                <w:noProof/>
              </w:rPr>
              <w:fldChar w:fldCharType="begin"/>
            </w:r>
            <w:r w:rsidRPr="00153080">
              <w:rPr>
                <w:rStyle w:val="Hyperlink"/>
                <w:noProof/>
              </w:rPr>
              <w:instrText xml:space="preserve"> </w:instrText>
            </w:r>
            <w:r>
              <w:rPr>
                <w:noProof/>
              </w:rPr>
              <w:instrText>HYPERLINK \l "_Toc466285703"</w:instrText>
            </w:r>
            <w:r w:rsidRPr="00153080">
              <w:rPr>
                <w:rStyle w:val="Hyperlink"/>
                <w:noProof/>
              </w:rPr>
              <w:instrText xml:space="preserve"> </w:instrText>
            </w:r>
            <w:r w:rsidRPr="00153080">
              <w:rPr>
                <w:rStyle w:val="Hyperlink"/>
                <w:noProof/>
              </w:rPr>
              <w:fldChar w:fldCharType="separate"/>
            </w:r>
            <w:r w:rsidRPr="00153080">
              <w:rPr>
                <w:rStyle w:val="Hyperlink"/>
                <w:rFonts w:eastAsia="Times New Roman"/>
                <w:noProof/>
              </w:rPr>
              <w:t>Prerequisites of tomcat liferay installation</w:t>
            </w:r>
            <w:r>
              <w:rPr>
                <w:noProof/>
                <w:webHidden/>
              </w:rPr>
              <w:tab/>
            </w:r>
            <w:r>
              <w:rPr>
                <w:noProof/>
                <w:webHidden/>
              </w:rPr>
              <w:fldChar w:fldCharType="begin"/>
            </w:r>
            <w:r>
              <w:rPr>
                <w:noProof/>
                <w:webHidden/>
              </w:rPr>
              <w:instrText xml:space="preserve"> PAGEREF _Toc466285703 \h </w:instrText>
            </w:r>
          </w:ins>
          <w:r>
            <w:rPr>
              <w:noProof/>
              <w:webHidden/>
            </w:rPr>
          </w:r>
          <w:r>
            <w:rPr>
              <w:noProof/>
              <w:webHidden/>
            </w:rPr>
            <w:fldChar w:fldCharType="separate"/>
          </w:r>
          <w:ins w:id="36" w:author="Neves, André, Vodafone Portugal" w:date="2016-11-07T12:39:00Z">
            <w:r>
              <w:rPr>
                <w:noProof/>
                <w:webHidden/>
              </w:rPr>
              <w:t>4</w:t>
            </w:r>
            <w:r>
              <w:rPr>
                <w:noProof/>
                <w:webHidden/>
              </w:rPr>
              <w:fldChar w:fldCharType="end"/>
            </w:r>
            <w:r w:rsidRPr="00153080">
              <w:rPr>
                <w:rStyle w:val="Hyperlink"/>
                <w:noProof/>
              </w:rPr>
              <w:fldChar w:fldCharType="end"/>
            </w:r>
          </w:ins>
        </w:p>
        <w:p w14:paraId="3824AC85" w14:textId="33A7429B" w:rsidR="00F9668C" w:rsidRDefault="00F9668C">
          <w:pPr>
            <w:pStyle w:val="TOC2"/>
            <w:tabs>
              <w:tab w:val="right" w:leader="dot" w:pos="9350"/>
            </w:tabs>
            <w:rPr>
              <w:ins w:id="37" w:author="Neves, André, Vodafone Portugal" w:date="2016-11-07T12:39:00Z"/>
              <w:noProof/>
              <w:sz w:val="22"/>
              <w:szCs w:val="22"/>
              <w:lang w:val="pt-PT" w:eastAsia="pt-PT" w:bidi="ar-SA"/>
            </w:rPr>
          </w:pPr>
          <w:ins w:id="38" w:author="Neves, André, Vodafone Portugal" w:date="2016-11-07T12:39:00Z">
            <w:r w:rsidRPr="00153080">
              <w:rPr>
                <w:rStyle w:val="Hyperlink"/>
                <w:noProof/>
              </w:rPr>
              <w:fldChar w:fldCharType="begin"/>
            </w:r>
            <w:r w:rsidRPr="00153080">
              <w:rPr>
                <w:rStyle w:val="Hyperlink"/>
                <w:noProof/>
              </w:rPr>
              <w:instrText xml:space="preserve"> </w:instrText>
            </w:r>
            <w:r>
              <w:rPr>
                <w:noProof/>
              </w:rPr>
              <w:instrText>HYPERLINK \l "_Toc466285704"</w:instrText>
            </w:r>
            <w:r w:rsidRPr="00153080">
              <w:rPr>
                <w:rStyle w:val="Hyperlink"/>
                <w:noProof/>
              </w:rPr>
              <w:instrText xml:space="preserve"> </w:instrText>
            </w:r>
            <w:r w:rsidRPr="00153080">
              <w:rPr>
                <w:rStyle w:val="Hyperlink"/>
                <w:noProof/>
              </w:rPr>
              <w:fldChar w:fldCharType="separate"/>
            </w:r>
            <w:r w:rsidRPr="00153080">
              <w:rPr>
                <w:rStyle w:val="Hyperlink"/>
                <w:rFonts w:eastAsia="Times New Roman"/>
                <w:noProof/>
              </w:rPr>
              <w:t>Installation</w:t>
            </w:r>
            <w:r>
              <w:rPr>
                <w:noProof/>
                <w:webHidden/>
              </w:rPr>
              <w:tab/>
            </w:r>
            <w:r>
              <w:rPr>
                <w:noProof/>
                <w:webHidden/>
              </w:rPr>
              <w:fldChar w:fldCharType="begin"/>
            </w:r>
            <w:r>
              <w:rPr>
                <w:noProof/>
                <w:webHidden/>
              </w:rPr>
              <w:instrText xml:space="preserve"> PAGEREF _Toc466285704 \h </w:instrText>
            </w:r>
          </w:ins>
          <w:r>
            <w:rPr>
              <w:noProof/>
              <w:webHidden/>
            </w:rPr>
          </w:r>
          <w:r>
            <w:rPr>
              <w:noProof/>
              <w:webHidden/>
            </w:rPr>
            <w:fldChar w:fldCharType="separate"/>
          </w:r>
          <w:ins w:id="39" w:author="Neves, André, Vodafone Portugal" w:date="2016-11-07T12:39:00Z">
            <w:r>
              <w:rPr>
                <w:noProof/>
                <w:webHidden/>
              </w:rPr>
              <w:t>9</w:t>
            </w:r>
            <w:r>
              <w:rPr>
                <w:noProof/>
                <w:webHidden/>
              </w:rPr>
              <w:fldChar w:fldCharType="end"/>
            </w:r>
            <w:r w:rsidRPr="00153080">
              <w:rPr>
                <w:rStyle w:val="Hyperlink"/>
                <w:noProof/>
              </w:rPr>
              <w:fldChar w:fldCharType="end"/>
            </w:r>
          </w:ins>
        </w:p>
        <w:p w14:paraId="71FB450D" w14:textId="5F626309" w:rsidR="00F9668C" w:rsidRDefault="00F9668C">
          <w:pPr>
            <w:pStyle w:val="TOC2"/>
            <w:tabs>
              <w:tab w:val="right" w:leader="dot" w:pos="9350"/>
            </w:tabs>
            <w:rPr>
              <w:ins w:id="40" w:author="Neves, André, Vodafone Portugal" w:date="2016-11-07T12:39:00Z"/>
              <w:noProof/>
              <w:sz w:val="22"/>
              <w:szCs w:val="22"/>
              <w:lang w:val="pt-PT" w:eastAsia="pt-PT" w:bidi="ar-SA"/>
            </w:rPr>
          </w:pPr>
          <w:ins w:id="41" w:author="Neves, André, Vodafone Portugal" w:date="2016-11-07T12:39:00Z">
            <w:r w:rsidRPr="00153080">
              <w:rPr>
                <w:rStyle w:val="Hyperlink"/>
                <w:noProof/>
              </w:rPr>
              <w:fldChar w:fldCharType="begin"/>
            </w:r>
            <w:r w:rsidRPr="00153080">
              <w:rPr>
                <w:rStyle w:val="Hyperlink"/>
                <w:noProof/>
              </w:rPr>
              <w:instrText xml:space="preserve"> </w:instrText>
            </w:r>
            <w:r>
              <w:rPr>
                <w:noProof/>
              </w:rPr>
              <w:instrText>HYPERLINK \l "_Toc466285705"</w:instrText>
            </w:r>
            <w:r w:rsidRPr="00153080">
              <w:rPr>
                <w:rStyle w:val="Hyperlink"/>
                <w:noProof/>
              </w:rPr>
              <w:instrText xml:space="preserve"> </w:instrText>
            </w:r>
            <w:r w:rsidRPr="00153080">
              <w:rPr>
                <w:rStyle w:val="Hyperlink"/>
                <w:noProof/>
              </w:rPr>
              <w:fldChar w:fldCharType="separate"/>
            </w:r>
            <w:r w:rsidRPr="00153080">
              <w:rPr>
                <w:rStyle w:val="Hyperlink"/>
                <w:noProof/>
              </w:rPr>
              <w:t>Parameter Settings for Tomcat</w:t>
            </w:r>
            <w:r>
              <w:rPr>
                <w:noProof/>
                <w:webHidden/>
              </w:rPr>
              <w:tab/>
            </w:r>
            <w:r>
              <w:rPr>
                <w:noProof/>
                <w:webHidden/>
              </w:rPr>
              <w:fldChar w:fldCharType="begin"/>
            </w:r>
            <w:r>
              <w:rPr>
                <w:noProof/>
                <w:webHidden/>
              </w:rPr>
              <w:instrText xml:space="preserve"> PAGEREF _Toc466285705 \h </w:instrText>
            </w:r>
          </w:ins>
          <w:r>
            <w:rPr>
              <w:noProof/>
              <w:webHidden/>
            </w:rPr>
          </w:r>
          <w:r>
            <w:rPr>
              <w:noProof/>
              <w:webHidden/>
            </w:rPr>
            <w:fldChar w:fldCharType="separate"/>
          </w:r>
          <w:ins w:id="42" w:author="Neves, André, Vodafone Portugal" w:date="2016-11-07T12:39:00Z">
            <w:r>
              <w:rPr>
                <w:noProof/>
                <w:webHidden/>
              </w:rPr>
              <w:t>9</w:t>
            </w:r>
            <w:r>
              <w:rPr>
                <w:noProof/>
                <w:webHidden/>
              </w:rPr>
              <w:fldChar w:fldCharType="end"/>
            </w:r>
            <w:r w:rsidRPr="00153080">
              <w:rPr>
                <w:rStyle w:val="Hyperlink"/>
                <w:noProof/>
              </w:rPr>
              <w:fldChar w:fldCharType="end"/>
            </w:r>
          </w:ins>
        </w:p>
        <w:p w14:paraId="4F9502A7" w14:textId="74F0F550" w:rsidR="00F9668C" w:rsidRDefault="00F9668C">
          <w:pPr>
            <w:pStyle w:val="TOC1"/>
            <w:rPr>
              <w:ins w:id="43" w:author="Neves, André, Vodafone Portugal" w:date="2016-11-07T12:39:00Z"/>
              <w:noProof/>
              <w:sz w:val="22"/>
              <w:szCs w:val="22"/>
              <w:lang w:val="pt-PT" w:eastAsia="pt-PT" w:bidi="ar-SA"/>
            </w:rPr>
          </w:pPr>
          <w:ins w:id="44" w:author="Neves, André, Vodafone Portugal" w:date="2016-11-07T12:39:00Z">
            <w:r w:rsidRPr="00153080">
              <w:rPr>
                <w:rStyle w:val="Hyperlink"/>
                <w:noProof/>
              </w:rPr>
              <w:fldChar w:fldCharType="begin"/>
            </w:r>
            <w:r w:rsidRPr="00153080">
              <w:rPr>
                <w:rStyle w:val="Hyperlink"/>
                <w:noProof/>
              </w:rPr>
              <w:instrText xml:space="preserve"> </w:instrText>
            </w:r>
            <w:r>
              <w:rPr>
                <w:noProof/>
              </w:rPr>
              <w:instrText>HYPERLINK \l "_Toc466285706"</w:instrText>
            </w:r>
            <w:r w:rsidRPr="00153080">
              <w:rPr>
                <w:rStyle w:val="Hyperlink"/>
                <w:noProof/>
              </w:rPr>
              <w:instrText xml:space="preserve"> </w:instrText>
            </w:r>
            <w:r w:rsidRPr="00153080">
              <w:rPr>
                <w:rStyle w:val="Hyperlink"/>
                <w:noProof/>
              </w:rPr>
              <w:fldChar w:fldCharType="separate"/>
            </w:r>
            <w:r w:rsidRPr="00153080">
              <w:rPr>
                <w:rStyle w:val="Hyperlink"/>
                <w:rFonts w:eastAsia="Times New Roman"/>
                <w:noProof/>
              </w:rPr>
              <w:t>EHCACHE Setup and Configuration</w:t>
            </w:r>
            <w:r>
              <w:rPr>
                <w:noProof/>
                <w:webHidden/>
              </w:rPr>
              <w:tab/>
            </w:r>
            <w:r>
              <w:rPr>
                <w:noProof/>
                <w:webHidden/>
              </w:rPr>
              <w:fldChar w:fldCharType="begin"/>
            </w:r>
            <w:r>
              <w:rPr>
                <w:noProof/>
                <w:webHidden/>
              </w:rPr>
              <w:instrText xml:space="preserve"> PAGEREF _Toc466285706 \h </w:instrText>
            </w:r>
          </w:ins>
          <w:r>
            <w:rPr>
              <w:noProof/>
              <w:webHidden/>
            </w:rPr>
          </w:r>
          <w:r>
            <w:rPr>
              <w:noProof/>
              <w:webHidden/>
            </w:rPr>
            <w:fldChar w:fldCharType="separate"/>
          </w:r>
          <w:ins w:id="45" w:author="Neves, André, Vodafone Portugal" w:date="2016-11-07T12:39:00Z">
            <w:r>
              <w:rPr>
                <w:noProof/>
                <w:webHidden/>
              </w:rPr>
              <w:t>11</w:t>
            </w:r>
            <w:r>
              <w:rPr>
                <w:noProof/>
                <w:webHidden/>
              </w:rPr>
              <w:fldChar w:fldCharType="end"/>
            </w:r>
            <w:r w:rsidRPr="00153080">
              <w:rPr>
                <w:rStyle w:val="Hyperlink"/>
                <w:noProof/>
              </w:rPr>
              <w:fldChar w:fldCharType="end"/>
            </w:r>
          </w:ins>
        </w:p>
        <w:p w14:paraId="22938F1F" w14:textId="2D87BC0D" w:rsidR="00F9668C" w:rsidRDefault="00F9668C">
          <w:pPr>
            <w:pStyle w:val="TOC1"/>
            <w:rPr>
              <w:ins w:id="46" w:author="Neves, André, Vodafone Portugal" w:date="2016-11-07T12:39:00Z"/>
              <w:noProof/>
              <w:sz w:val="22"/>
              <w:szCs w:val="22"/>
              <w:lang w:val="pt-PT" w:eastAsia="pt-PT" w:bidi="ar-SA"/>
            </w:rPr>
          </w:pPr>
          <w:ins w:id="47" w:author="Neves, André, Vodafone Portugal" w:date="2016-11-07T12:39:00Z">
            <w:r w:rsidRPr="00153080">
              <w:rPr>
                <w:rStyle w:val="Hyperlink"/>
                <w:noProof/>
              </w:rPr>
              <w:lastRenderedPageBreak/>
              <w:fldChar w:fldCharType="begin"/>
            </w:r>
            <w:r w:rsidRPr="00153080">
              <w:rPr>
                <w:rStyle w:val="Hyperlink"/>
                <w:noProof/>
              </w:rPr>
              <w:instrText xml:space="preserve"> </w:instrText>
            </w:r>
            <w:r>
              <w:rPr>
                <w:noProof/>
              </w:rPr>
              <w:instrText>HYPERLINK \l "_Toc466285707"</w:instrText>
            </w:r>
            <w:r w:rsidRPr="00153080">
              <w:rPr>
                <w:rStyle w:val="Hyperlink"/>
                <w:noProof/>
              </w:rPr>
              <w:instrText xml:space="preserve"> </w:instrText>
            </w:r>
            <w:r w:rsidRPr="00153080">
              <w:rPr>
                <w:rStyle w:val="Hyperlink"/>
                <w:noProof/>
              </w:rPr>
              <w:fldChar w:fldCharType="separate"/>
            </w:r>
            <w:r w:rsidRPr="00153080">
              <w:rPr>
                <w:rStyle w:val="Hyperlink"/>
                <w:noProof/>
              </w:rPr>
              <w:t>Database configuration</w:t>
            </w:r>
            <w:r>
              <w:rPr>
                <w:noProof/>
                <w:webHidden/>
              </w:rPr>
              <w:tab/>
            </w:r>
            <w:r>
              <w:rPr>
                <w:noProof/>
                <w:webHidden/>
              </w:rPr>
              <w:fldChar w:fldCharType="begin"/>
            </w:r>
            <w:r>
              <w:rPr>
                <w:noProof/>
                <w:webHidden/>
              </w:rPr>
              <w:instrText xml:space="preserve"> PAGEREF _Toc466285707 \h </w:instrText>
            </w:r>
          </w:ins>
          <w:r>
            <w:rPr>
              <w:noProof/>
              <w:webHidden/>
            </w:rPr>
          </w:r>
          <w:r>
            <w:rPr>
              <w:noProof/>
              <w:webHidden/>
            </w:rPr>
            <w:fldChar w:fldCharType="separate"/>
          </w:r>
          <w:ins w:id="48" w:author="Neves, André, Vodafone Portugal" w:date="2016-11-07T12:39:00Z">
            <w:r>
              <w:rPr>
                <w:noProof/>
                <w:webHidden/>
              </w:rPr>
              <w:t>13</w:t>
            </w:r>
            <w:r>
              <w:rPr>
                <w:noProof/>
                <w:webHidden/>
              </w:rPr>
              <w:fldChar w:fldCharType="end"/>
            </w:r>
            <w:r w:rsidRPr="00153080">
              <w:rPr>
                <w:rStyle w:val="Hyperlink"/>
                <w:noProof/>
              </w:rPr>
              <w:fldChar w:fldCharType="end"/>
            </w:r>
          </w:ins>
        </w:p>
        <w:p w14:paraId="11E6528F" w14:textId="5ED5805D" w:rsidR="00F9668C" w:rsidRDefault="00F9668C">
          <w:pPr>
            <w:pStyle w:val="TOC2"/>
            <w:tabs>
              <w:tab w:val="right" w:leader="dot" w:pos="9350"/>
            </w:tabs>
            <w:rPr>
              <w:ins w:id="49" w:author="Neves, André, Vodafone Portugal" w:date="2016-11-07T12:39:00Z"/>
              <w:noProof/>
              <w:sz w:val="22"/>
              <w:szCs w:val="22"/>
              <w:lang w:val="pt-PT" w:eastAsia="pt-PT" w:bidi="ar-SA"/>
            </w:rPr>
          </w:pPr>
          <w:ins w:id="50" w:author="Neves, André, Vodafone Portugal" w:date="2016-11-07T12:39:00Z">
            <w:r w:rsidRPr="00153080">
              <w:rPr>
                <w:rStyle w:val="Hyperlink"/>
                <w:noProof/>
              </w:rPr>
              <w:fldChar w:fldCharType="begin"/>
            </w:r>
            <w:r w:rsidRPr="00153080">
              <w:rPr>
                <w:rStyle w:val="Hyperlink"/>
                <w:noProof/>
              </w:rPr>
              <w:instrText xml:space="preserve"> </w:instrText>
            </w:r>
            <w:r>
              <w:rPr>
                <w:noProof/>
              </w:rPr>
              <w:instrText>HYPERLINK \l "_Toc466285708"</w:instrText>
            </w:r>
            <w:r w:rsidRPr="00153080">
              <w:rPr>
                <w:rStyle w:val="Hyperlink"/>
                <w:noProof/>
              </w:rPr>
              <w:instrText xml:space="preserve"> </w:instrText>
            </w:r>
            <w:r w:rsidRPr="00153080">
              <w:rPr>
                <w:rStyle w:val="Hyperlink"/>
                <w:noProof/>
              </w:rPr>
              <w:fldChar w:fldCharType="separate"/>
            </w:r>
            <w:r w:rsidRPr="00153080">
              <w:rPr>
                <w:rStyle w:val="Hyperlink"/>
                <w:noProof/>
              </w:rPr>
              <w:t>Database configuration testing</w:t>
            </w:r>
            <w:r>
              <w:rPr>
                <w:noProof/>
                <w:webHidden/>
              </w:rPr>
              <w:tab/>
            </w:r>
            <w:r>
              <w:rPr>
                <w:noProof/>
                <w:webHidden/>
              </w:rPr>
              <w:fldChar w:fldCharType="begin"/>
            </w:r>
            <w:r>
              <w:rPr>
                <w:noProof/>
                <w:webHidden/>
              </w:rPr>
              <w:instrText xml:space="preserve"> PAGEREF _Toc466285708 \h </w:instrText>
            </w:r>
          </w:ins>
          <w:r>
            <w:rPr>
              <w:noProof/>
              <w:webHidden/>
            </w:rPr>
          </w:r>
          <w:r>
            <w:rPr>
              <w:noProof/>
              <w:webHidden/>
            </w:rPr>
            <w:fldChar w:fldCharType="separate"/>
          </w:r>
          <w:ins w:id="51" w:author="Neves, André, Vodafone Portugal" w:date="2016-11-07T12:39:00Z">
            <w:r>
              <w:rPr>
                <w:noProof/>
                <w:webHidden/>
              </w:rPr>
              <w:t>15</w:t>
            </w:r>
            <w:r>
              <w:rPr>
                <w:noProof/>
                <w:webHidden/>
              </w:rPr>
              <w:fldChar w:fldCharType="end"/>
            </w:r>
            <w:r w:rsidRPr="00153080">
              <w:rPr>
                <w:rStyle w:val="Hyperlink"/>
                <w:noProof/>
              </w:rPr>
              <w:fldChar w:fldCharType="end"/>
            </w:r>
          </w:ins>
        </w:p>
        <w:p w14:paraId="4BF9F790" w14:textId="5222DB83" w:rsidR="00F9668C" w:rsidRDefault="00F9668C">
          <w:pPr>
            <w:pStyle w:val="TOC1"/>
            <w:rPr>
              <w:ins w:id="52" w:author="Neves, André, Vodafone Portugal" w:date="2016-11-07T12:39:00Z"/>
              <w:noProof/>
              <w:sz w:val="22"/>
              <w:szCs w:val="22"/>
              <w:lang w:val="pt-PT" w:eastAsia="pt-PT" w:bidi="ar-SA"/>
            </w:rPr>
          </w:pPr>
          <w:ins w:id="53" w:author="Neves, André, Vodafone Portugal" w:date="2016-11-07T12:39:00Z">
            <w:r w:rsidRPr="00153080">
              <w:rPr>
                <w:rStyle w:val="Hyperlink"/>
                <w:noProof/>
              </w:rPr>
              <w:fldChar w:fldCharType="begin"/>
            </w:r>
            <w:r w:rsidRPr="00153080">
              <w:rPr>
                <w:rStyle w:val="Hyperlink"/>
                <w:noProof/>
              </w:rPr>
              <w:instrText xml:space="preserve"> </w:instrText>
            </w:r>
            <w:r>
              <w:rPr>
                <w:noProof/>
              </w:rPr>
              <w:instrText>HYPERLINK \l "_Toc466285709"</w:instrText>
            </w:r>
            <w:r w:rsidRPr="00153080">
              <w:rPr>
                <w:rStyle w:val="Hyperlink"/>
                <w:noProof/>
              </w:rPr>
              <w:instrText xml:space="preserve"> </w:instrText>
            </w:r>
            <w:r w:rsidRPr="00153080">
              <w:rPr>
                <w:rStyle w:val="Hyperlink"/>
                <w:noProof/>
              </w:rPr>
              <w:fldChar w:fldCharType="separate"/>
            </w:r>
            <w:r w:rsidRPr="00153080">
              <w:rPr>
                <w:rStyle w:val="Hyperlink"/>
                <w:noProof/>
              </w:rPr>
              <w:t>AcTION Activities for liferay</w:t>
            </w:r>
            <w:r>
              <w:rPr>
                <w:noProof/>
                <w:webHidden/>
              </w:rPr>
              <w:tab/>
            </w:r>
            <w:r>
              <w:rPr>
                <w:noProof/>
                <w:webHidden/>
              </w:rPr>
              <w:fldChar w:fldCharType="begin"/>
            </w:r>
            <w:r>
              <w:rPr>
                <w:noProof/>
                <w:webHidden/>
              </w:rPr>
              <w:instrText xml:space="preserve"> PAGEREF _Toc466285709 \h </w:instrText>
            </w:r>
          </w:ins>
          <w:r>
            <w:rPr>
              <w:noProof/>
              <w:webHidden/>
            </w:rPr>
          </w:r>
          <w:r>
            <w:rPr>
              <w:noProof/>
              <w:webHidden/>
            </w:rPr>
            <w:fldChar w:fldCharType="separate"/>
          </w:r>
          <w:ins w:id="54" w:author="Neves, André, Vodafone Portugal" w:date="2016-11-07T12:39:00Z">
            <w:r>
              <w:rPr>
                <w:noProof/>
                <w:webHidden/>
              </w:rPr>
              <w:t>16</w:t>
            </w:r>
            <w:r>
              <w:rPr>
                <w:noProof/>
                <w:webHidden/>
              </w:rPr>
              <w:fldChar w:fldCharType="end"/>
            </w:r>
            <w:r w:rsidRPr="00153080">
              <w:rPr>
                <w:rStyle w:val="Hyperlink"/>
                <w:noProof/>
              </w:rPr>
              <w:fldChar w:fldCharType="end"/>
            </w:r>
          </w:ins>
        </w:p>
        <w:p w14:paraId="4F9B3151" w14:textId="5C0F2D6C" w:rsidR="00F9668C" w:rsidRDefault="00F9668C">
          <w:pPr>
            <w:pStyle w:val="TOC1"/>
            <w:rPr>
              <w:ins w:id="55" w:author="Neves, André, Vodafone Portugal" w:date="2016-11-07T12:39:00Z"/>
              <w:noProof/>
              <w:sz w:val="22"/>
              <w:szCs w:val="22"/>
              <w:lang w:val="pt-PT" w:eastAsia="pt-PT" w:bidi="ar-SA"/>
            </w:rPr>
          </w:pPr>
          <w:ins w:id="56" w:author="Neves, André, Vodafone Portugal" w:date="2016-11-07T12:39:00Z">
            <w:r w:rsidRPr="00153080">
              <w:rPr>
                <w:rStyle w:val="Hyperlink"/>
                <w:noProof/>
              </w:rPr>
              <w:fldChar w:fldCharType="begin"/>
            </w:r>
            <w:r w:rsidRPr="00153080">
              <w:rPr>
                <w:rStyle w:val="Hyperlink"/>
                <w:noProof/>
              </w:rPr>
              <w:instrText xml:space="preserve"> </w:instrText>
            </w:r>
            <w:r>
              <w:rPr>
                <w:noProof/>
              </w:rPr>
              <w:instrText>HYPERLINK \l "_Toc466285710"</w:instrText>
            </w:r>
            <w:r w:rsidRPr="00153080">
              <w:rPr>
                <w:rStyle w:val="Hyperlink"/>
                <w:noProof/>
              </w:rPr>
              <w:instrText xml:space="preserve"> </w:instrText>
            </w:r>
            <w:r w:rsidRPr="00153080">
              <w:rPr>
                <w:rStyle w:val="Hyperlink"/>
                <w:noProof/>
              </w:rPr>
              <w:fldChar w:fldCharType="separate"/>
            </w:r>
            <w:r w:rsidRPr="00153080">
              <w:rPr>
                <w:rStyle w:val="Hyperlink"/>
                <w:noProof/>
              </w:rPr>
              <w:t>Installation of Java and liferay</w:t>
            </w:r>
            <w:r>
              <w:rPr>
                <w:noProof/>
                <w:webHidden/>
              </w:rPr>
              <w:tab/>
            </w:r>
            <w:r>
              <w:rPr>
                <w:noProof/>
                <w:webHidden/>
              </w:rPr>
              <w:fldChar w:fldCharType="begin"/>
            </w:r>
            <w:r>
              <w:rPr>
                <w:noProof/>
                <w:webHidden/>
              </w:rPr>
              <w:instrText xml:space="preserve"> PAGEREF _Toc466285710 \h </w:instrText>
            </w:r>
          </w:ins>
          <w:r>
            <w:rPr>
              <w:noProof/>
              <w:webHidden/>
            </w:rPr>
          </w:r>
          <w:r>
            <w:rPr>
              <w:noProof/>
              <w:webHidden/>
            </w:rPr>
            <w:fldChar w:fldCharType="separate"/>
          </w:r>
          <w:ins w:id="57" w:author="Neves, André, Vodafone Portugal" w:date="2016-11-07T12:39:00Z">
            <w:r>
              <w:rPr>
                <w:noProof/>
                <w:webHidden/>
              </w:rPr>
              <w:t>16</w:t>
            </w:r>
            <w:r>
              <w:rPr>
                <w:noProof/>
                <w:webHidden/>
              </w:rPr>
              <w:fldChar w:fldCharType="end"/>
            </w:r>
            <w:r w:rsidRPr="00153080">
              <w:rPr>
                <w:rStyle w:val="Hyperlink"/>
                <w:noProof/>
              </w:rPr>
              <w:fldChar w:fldCharType="end"/>
            </w:r>
          </w:ins>
        </w:p>
        <w:p w14:paraId="0FBFE0BF" w14:textId="3726F5FF" w:rsidR="00F9668C" w:rsidRDefault="00F9668C">
          <w:pPr>
            <w:pStyle w:val="TOC1"/>
            <w:rPr>
              <w:ins w:id="58" w:author="Neves, André, Vodafone Portugal" w:date="2016-11-07T12:39:00Z"/>
              <w:noProof/>
              <w:sz w:val="22"/>
              <w:szCs w:val="22"/>
              <w:lang w:val="pt-PT" w:eastAsia="pt-PT" w:bidi="ar-SA"/>
            </w:rPr>
          </w:pPr>
          <w:ins w:id="59" w:author="Neves, André, Vodafone Portugal" w:date="2016-11-07T12:39:00Z">
            <w:r w:rsidRPr="00153080">
              <w:rPr>
                <w:rStyle w:val="Hyperlink"/>
                <w:noProof/>
              </w:rPr>
              <w:fldChar w:fldCharType="begin"/>
            </w:r>
            <w:r w:rsidRPr="00153080">
              <w:rPr>
                <w:rStyle w:val="Hyperlink"/>
                <w:noProof/>
              </w:rPr>
              <w:instrText xml:space="preserve"> </w:instrText>
            </w:r>
            <w:r>
              <w:rPr>
                <w:noProof/>
              </w:rPr>
              <w:instrText>HYPERLINK \l "_Toc466285711"</w:instrText>
            </w:r>
            <w:r w:rsidRPr="00153080">
              <w:rPr>
                <w:rStyle w:val="Hyperlink"/>
                <w:noProof/>
              </w:rPr>
              <w:instrText xml:space="preserve"> </w:instrText>
            </w:r>
            <w:r w:rsidRPr="00153080">
              <w:rPr>
                <w:rStyle w:val="Hyperlink"/>
                <w:noProof/>
              </w:rPr>
              <w:fldChar w:fldCharType="separate"/>
            </w:r>
            <w:r w:rsidRPr="00153080">
              <w:rPr>
                <w:rStyle w:val="Hyperlink"/>
                <w:noProof/>
              </w:rPr>
              <w:t xml:space="preserve">Liferay database configuration </w:t>
            </w:r>
            <w:r>
              <w:rPr>
                <w:noProof/>
                <w:webHidden/>
              </w:rPr>
              <w:tab/>
            </w:r>
            <w:r>
              <w:rPr>
                <w:noProof/>
                <w:webHidden/>
              </w:rPr>
              <w:fldChar w:fldCharType="begin"/>
            </w:r>
            <w:r>
              <w:rPr>
                <w:noProof/>
                <w:webHidden/>
              </w:rPr>
              <w:instrText xml:space="preserve"> PAGEREF _Toc466285711 \h </w:instrText>
            </w:r>
          </w:ins>
          <w:r>
            <w:rPr>
              <w:noProof/>
              <w:webHidden/>
            </w:rPr>
          </w:r>
          <w:r>
            <w:rPr>
              <w:noProof/>
              <w:webHidden/>
            </w:rPr>
            <w:fldChar w:fldCharType="separate"/>
          </w:r>
          <w:ins w:id="60" w:author="Neves, André, Vodafone Portugal" w:date="2016-11-07T12:39:00Z">
            <w:r>
              <w:rPr>
                <w:noProof/>
                <w:webHidden/>
              </w:rPr>
              <w:t>16</w:t>
            </w:r>
            <w:r>
              <w:rPr>
                <w:noProof/>
                <w:webHidden/>
              </w:rPr>
              <w:fldChar w:fldCharType="end"/>
            </w:r>
            <w:r w:rsidRPr="00153080">
              <w:rPr>
                <w:rStyle w:val="Hyperlink"/>
                <w:noProof/>
              </w:rPr>
              <w:fldChar w:fldCharType="end"/>
            </w:r>
          </w:ins>
        </w:p>
        <w:p w14:paraId="4F1DBD94" w14:textId="72C3FDB7" w:rsidR="00F9668C" w:rsidRDefault="00F9668C">
          <w:pPr>
            <w:pStyle w:val="TOC1"/>
            <w:rPr>
              <w:ins w:id="61" w:author="Neves, André, Vodafone Portugal" w:date="2016-11-07T12:39:00Z"/>
              <w:noProof/>
              <w:sz w:val="22"/>
              <w:szCs w:val="22"/>
              <w:lang w:val="pt-PT" w:eastAsia="pt-PT" w:bidi="ar-SA"/>
            </w:rPr>
          </w:pPr>
          <w:ins w:id="62" w:author="Neves, André, Vodafone Portugal" w:date="2016-11-07T12:39:00Z">
            <w:r w:rsidRPr="00153080">
              <w:rPr>
                <w:rStyle w:val="Hyperlink"/>
                <w:noProof/>
              </w:rPr>
              <w:fldChar w:fldCharType="begin"/>
            </w:r>
            <w:r w:rsidRPr="00153080">
              <w:rPr>
                <w:rStyle w:val="Hyperlink"/>
                <w:noProof/>
              </w:rPr>
              <w:instrText xml:space="preserve"> </w:instrText>
            </w:r>
            <w:r>
              <w:rPr>
                <w:noProof/>
              </w:rPr>
              <w:instrText>HYPERLINK \l "_Toc466285712"</w:instrText>
            </w:r>
            <w:r w:rsidRPr="00153080">
              <w:rPr>
                <w:rStyle w:val="Hyperlink"/>
                <w:noProof/>
              </w:rPr>
              <w:instrText xml:space="preserve"> </w:instrText>
            </w:r>
            <w:r w:rsidRPr="00153080">
              <w:rPr>
                <w:rStyle w:val="Hyperlink"/>
                <w:noProof/>
              </w:rPr>
              <w:fldChar w:fldCharType="separate"/>
            </w:r>
            <w:r w:rsidRPr="00153080">
              <w:rPr>
                <w:rStyle w:val="Hyperlink"/>
                <w:noProof/>
              </w:rPr>
              <w:t>Liferay Tomcat threads configuration</w:t>
            </w:r>
            <w:r>
              <w:rPr>
                <w:noProof/>
                <w:webHidden/>
              </w:rPr>
              <w:tab/>
            </w:r>
            <w:r>
              <w:rPr>
                <w:noProof/>
                <w:webHidden/>
              </w:rPr>
              <w:fldChar w:fldCharType="begin"/>
            </w:r>
            <w:r>
              <w:rPr>
                <w:noProof/>
                <w:webHidden/>
              </w:rPr>
              <w:instrText xml:space="preserve"> PAGEREF _Toc466285712 \h </w:instrText>
            </w:r>
          </w:ins>
          <w:r>
            <w:rPr>
              <w:noProof/>
              <w:webHidden/>
            </w:rPr>
          </w:r>
          <w:r>
            <w:rPr>
              <w:noProof/>
              <w:webHidden/>
            </w:rPr>
            <w:fldChar w:fldCharType="separate"/>
          </w:r>
          <w:ins w:id="63" w:author="Neves, André, Vodafone Portugal" w:date="2016-11-07T12:39:00Z">
            <w:r>
              <w:rPr>
                <w:noProof/>
                <w:webHidden/>
              </w:rPr>
              <w:t>16</w:t>
            </w:r>
            <w:r>
              <w:rPr>
                <w:noProof/>
                <w:webHidden/>
              </w:rPr>
              <w:fldChar w:fldCharType="end"/>
            </w:r>
            <w:r w:rsidRPr="00153080">
              <w:rPr>
                <w:rStyle w:val="Hyperlink"/>
                <w:noProof/>
              </w:rPr>
              <w:fldChar w:fldCharType="end"/>
            </w:r>
          </w:ins>
        </w:p>
        <w:p w14:paraId="42FEA777" w14:textId="4C944DD9" w:rsidR="00F9668C" w:rsidRDefault="00F9668C">
          <w:pPr>
            <w:pStyle w:val="TOC1"/>
            <w:rPr>
              <w:ins w:id="64" w:author="Neves, André, Vodafone Portugal" w:date="2016-11-07T12:39:00Z"/>
              <w:noProof/>
              <w:sz w:val="22"/>
              <w:szCs w:val="22"/>
              <w:lang w:val="pt-PT" w:eastAsia="pt-PT" w:bidi="ar-SA"/>
            </w:rPr>
          </w:pPr>
          <w:ins w:id="65" w:author="Neves, André, Vodafone Portugal" w:date="2016-11-07T12:39:00Z">
            <w:r w:rsidRPr="00153080">
              <w:rPr>
                <w:rStyle w:val="Hyperlink"/>
                <w:noProof/>
              </w:rPr>
              <w:fldChar w:fldCharType="begin"/>
            </w:r>
            <w:r w:rsidRPr="00153080">
              <w:rPr>
                <w:rStyle w:val="Hyperlink"/>
                <w:noProof/>
              </w:rPr>
              <w:instrText xml:space="preserve"> </w:instrText>
            </w:r>
            <w:r>
              <w:rPr>
                <w:noProof/>
              </w:rPr>
              <w:instrText>HYPERLINK \l "_Toc466285713"</w:instrText>
            </w:r>
            <w:r w:rsidRPr="00153080">
              <w:rPr>
                <w:rStyle w:val="Hyperlink"/>
                <w:noProof/>
              </w:rPr>
              <w:instrText xml:space="preserve"> </w:instrText>
            </w:r>
            <w:r w:rsidRPr="00153080">
              <w:rPr>
                <w:rStyle w:val="Hyperlink"/>
                <w:noProof/>
              </w:rPr>
              <w:fldChar w:fldCharType="separate"/>
            </w:r>
            <w:r w:rsidRPr="00153080">
              <w:rPr>
                <w:rStyle w:val="Hyperlink"/>
                <w:noProof/>
              </w:rPr>
              <w:t>Liferay Cluster properties</w:t>
            </w:r>
            <w:r>
              <w:rPr>
                <w:noProof/>
                <w:webHidden/>
              </w:rPr>
              <w:tab/>
            </w:r>
            <w:r>
              <w:rPr>
                <w:noProof/>
                <w:webHidden/>
              </w:rPr>
              <w:fldChar w:fldCharType="begin"/>
            </w:r>
            <w:r>
              <w:rPr>
                <w:noProof/>
                <w:webHidden/>
              </w:rPr>
              <w:instrText xml:space="preserve"> PAGEREF _Toc466285713 \h </w:instrText>
            </w:r>
          </w:ins>
          <w:r>
            <w:rPr>
              <w:noProof/>
              <w:webHidden/>
            </w:rPr>
          </w:r>
          <w:r>
            <w:rPr>
              <w:noProof/>
              <w:webHidden/>
            </w:rPr>
            <w:fldChar w:fldCharType="separate"/>
          </w:r>
          <w:ins w:id="66" w:author="Neves, André, Vodafone Portugal" w:date="2016-11-07T12:39:00Z">
            <w:r>
              <w:rPr>
                <w:noProof/>
                <w:webHidden/>
              </w:rPr>
              <w:t>17</w:t>
            </w:r>
            <w:r>
              <w:rPr>
                <w:noProof/>
                <w:webHidden/>
              </w:rPr>
              <w:fldChar w:fldCharType="end"/>
            </w:r>
            <w:r w:rsidRPr="00153080">
              <w:rPr>
                <w:rStyle w:val="Hyperlink"/>
                <w:noProof/>
              </w:rPr>
              <w:fldChar w:fldCharType="end"/>
            </w:r>
          </w:ins>
        </w:p>
        <w:p w14:paraId="3E6B4BC2" w14:textId="64B8630D" w:rsidR="00F9668C" w:rsidRDefault="00F9668C">
          <w:pPr>
            <w:pStyle w:val="TOC1"/>
            <w:rPr>
              <w:ins w:id="67" w:author="Neves, André, Vodafone Portugal" w:date="2016-11-07T12:39:00Z"/>
              <w:noProof/>
              <w:sz w:val="22"/>
              <w:szCs w:val="22"/>
              <w:lang w:val="pt-PT" w:eastAsia="pt-PT" w:bidi="ar-SA"/>
            </w:rPr>
          </w:pPr>
          <w:ins w:id="68" w:author="Neves, André, Vodafone Portugal" w:date="2016-11-07T12:39:00Z">
            <w:r w:rsidRPr="00153080">
              <w:rPr>
                <w:rStyle w:val="Hyperlink"/>
                <w:noProof/>
              </w:rPr>
              <w:fldChar w:fldCharType="begin"/>
            </w:r>
            <w:r w:rsidRPr="00153080">
              <w:rPr>
                <w:rStyle w:val="Hyperlink"/>
                <w:noProof/>
              </w:rPr>
              <w:instrText xml:space="preserve"> </w:instrText>
            </w:r>
            <w:r>
              <w:rPr>
                <w:noProof/>
              </w:rPr>
              <w:instrText>HYPERLINK \l "_Toc466285714"</w:instrText>
            </w:r>
            <w:r w:rsidRPr="00153080">
              <w:rPr>
                <w:rStyle w:val="Hyperlink"/>
                <w:noProof/>
              </w:rPr>
              <w:instrText xml:space="preserve"> </w:instrText>
            </w:r>
            <w:r w:rsidRPr="00153080">
              <w:rPr>
                <w:rStyle w:val="Hyperlink"/>
                <w:noProof/>
              </w:rPr>
              <w:fldChar w:fldCharType="separate"/>
            </w:r>
            <w:r w:rsidRPr="00153080">
              <w:rPr>
                <w:rStyle w:val="Hyperlink"/>
                <w:noProof/>
              </w:rPr>
              <w:t>Renewal of liferay licenses</w:t>
            </w:r>
            <w:r>
              <w:rPr>
                <w:noProof/>
                <w:webHidden/>
              </w:rPr>
              <w:tab/>
            </w:r>
            <w:r>
              <w:rPr>
                <w:noProof/>
                <w:webHidden/>
              </w:rPr>
              <w:fldChar w:fldCharType="begin"/>
            </w:r>
            <w:r>
              <w:rPr>
                <w:noProof/>
                <w:webHidden/>
              </w:rPr>
              <w:instrText xml:space="preserve"> PAGEREF _Toc466285714 \h </w:instrText>
            </w:r>
          </w:ins>
          <w:r>
            <w:rPr>
              <w:noProof/>
              <w:webHidden/>
            </w:rPr>
          </w:r>
          <w:r>
            <w:rPr>
              <w:noProof/>
              <w:webHidden/>
            </w:rPr>
            <w:fldChar w:fldCharType="separate"/>
          </w:r>
          <w:ins w:id="69" w:author="Neves, André, Vodafone Portugal" w:date="2016-11-07T12:39:00Z">
            <w:r>
              <w:rPr>
                <w:noProof/>
                <w:webHidden/>
              </w:rPr>
              <w:t>23</w:t>
            </w:r>
            <w:r>
              <w:rPr>
                <w:noProof/>
                <w:webHidden/>
              </w:rPr>
              <w:fldChar w:fldCharType="end"/>
            </w:r>
            <w:r w:rsidRPr="00153080">
              <w:rPr>
                <w:rStyle w:val="Hyperlink"/>
                <w:noProof/>
              </w:rPr>
              <w:fldChar w:fldCharType="end"/>
            </w:r>
          </w:ins>
        </w:p>
        <w:p w14:paraId="0E88BC49" w14:textId="5124671E" w:rsidR="00E12947" w:rsidDel="00F9668C" w:rsidRDefault="00E12947" w:rsidP="00F9668C">
          <w:pPr>
            <w:pStyle w:val="TOC1"/>
            <w:rPr>
              <w:del w:id="70" w:author="Neves, André, Vodafone Portugal" w:date="2016-11-07T12:39:00Z"/>
              <w:noProof/>
              <w:sz w:val="22"/>
              <w:szCs w:val="22"/>
              <w:lang w:bidi="ar-SA"/>
            </w:rPr>
          </w:pPr>
          <w:del w:id="71" w:author="Neves, André, Vodafone Portugal" w:date="2016-11-07T12:39:00Z">
            <w:r w:rsidRPr="00F9668C" w:rsidDel="00F9668C">
              <w:rPr>
                <w:rStyle w:val="Hyperlink"/>
                <w:noProof/>
              </w:rPr>
              <w:delText>Introduction</w:delText>
            </w:r>
            <w:r w:rsidDel="00F9668C">
              <w:rPr>
                <w:noProof/>
                <w:webHidden/>
              </w:rPr>
              <w:tab/>
              <w:delText>3</w:delText>
            </w:r>
          </w:del>
        </w:p>
        <w:p w14:paraId="2EABE85B" w14:textId="55AB574D" w:rsidR="00E12947" w:rsidDel="00F9668C" w:rsidRDefault="00E12947">
          <w:pPr>
            <w:pStyle w:val="TOC2"/>
            <w:tabs>
              <w:tab w:val="right" w:leader="dot" w:pos="9350"/>
            </w:tabs>
            <w:rPr>
              <w:del w:id="72" w:author="Neves, André, Vodafone Portugal" w:date="2016-11-07T12:39:00Z"/>
              <w:noProof/>
              <w:sz w:val="22"/>
              <w:szCs w:val="22"/>
              <w:lang w:bidi="ar-SA"/>
            </w:rPr>
          </w:pPr>
          <w:del w:id="73" w:author="Neves, André, Vodafone Portugal" w:date="2016-11-07T12:39:00Z">
            <w:r w:rsidRPr="00F9668C" w:rsidDel="00F9668C">
              <w:rPr>
                <w:rStyle w:val="Hyperlink"/>
                <w:noProof/>
              </w:rPr>
              <w:delText>Purpose</w:delText>
            </w:r>
            <w:r w:rsidDel="00F9668C">
              <w:rPr>
                <w:noProof/>
                <w:webHidden/>
              </w:rPr>
              <w:tab/>
              <w:delText>3</w:delText>
            </w:r>
          </w:del>
        </w:p>
        <w:p w14:paraId="13FDA881" w14:textId="00368B4E" w:rsidR="00E12947" w:rsidDel="00F9668C" w:rsidRDefault="00E12947">
          <w:pPr>
            <w:pStyle w:val="TOC2"/>
            <w:tabs>
              <w:tab w:val="right" w:leader="dot" w:pos="9350"/>
            </w:tabs>
            <w:rPr>
              <w:del w:id="74" w:author="Neves, André, Vodafone Portugal" w:date="2016-11-07T12:39:00Z"/>
              <w:noProof/>
              <w:sz w:val="22"/>
              <w:szCs w:val="22"/>
              <w:lang w:bidi="ar-SA"/>
            </w:rPr>
          </w:pPr>
          <w:del w:id="75" w:author="Neves, André, Vodafone Portugal" w:date="2016-11-07T12:39:00Z">
            <w:r w:rsidRPr="00F9668C" w:rsidDel="00F9668C">
              <w:rPr>
                <w:rStyle w:val="Hyperlink"/>
                <w:noProof/>
              </w:rPr>
              <w:delText>Scope</w:delText>
            </w:r>
            <w:r w:rsidDel="00F9668C">
              <w:rPr>
                <w:noProof/>
                <w:webHidden/>
              </w:rPr>
              <w:tab/>
              <w:delText>3</w:delText>
            </w:r>
          </w:del>
        </w:p>
        <w:p w14:paraId="05360E3F" w14:textId="763A567D" w:rsidR="00E12947" w:rsidDel="00F9668C" w:rsidRDefault="00E12947">
          <w:pPr>
            <w:pStyle w:val="TOC2"/>
            <w:tabs>
              <w:tab w:val="right" w:leader="dot" w:pos="9350"/>
            </w:tabs>
            <w:rPr>
              <w:del w:id="76" w:author="Neves, André, Vodafone Portugal" w:date="2016-11-07T12:39:00Z"/>
              <w:noProof/>
              <w:sz w:val="22"/>
              <w:szCs w:val="22"/>
              <w:lang w:bidi="ar-SA"/>
            </w:rPr>
          </w:pPr>
          <w:del w:id="77" w:author="Neves, André, Vodafone Portugal" w:date="2016-11-07T12:39:00Z">
            <w:r w:rsidRPr="00F9668C" w:rsidDel="00F9668C">
              <w:rPr>
                <w:rStyle w:val="Hyperlink"/>
                <w:noProof/>
              </w:rPr>
              <w:delText>Conventions in this document</w:delText>
            </w:r>
            <w:r w:rsidDel="00F9668C">
              <w:rPr>
                <w:noProof/>
                <w:webHidden/>
              </w:rPr>
              <w:tab/>
              <w:delText>3</w:delText>
            </w:r>
          </w:del>
        </w:p>
        <w:p w14:paraId="05CD2EE7" w14:textId="6F1D1A45" w:rsidR="00E12947" w:rsidDel="00F9668C" w:rsidRDefault="00E12947" w:rsidP="00F9668C">
          <w:pPr>
            <w:pStyle w:val="TOC1"/>
            <w:rPr>
              <w:del w:id="78" w:author="Neves, André, Vodafone Portugal" w:date="2016-11-07T12:39:00Z"/>
              <w:noProof/>
              <w:sz w:val="22"/>
              <w:szCs w:val="22"/>
              <w:lang w:bidi="ar-SA"/>
            </w:rPr>
          </w:pPr>
          <w:del w:id="79" w:author="Neves, André, Vodafone Portugal" w:date="2016-11-07T12:39:00Z">
            <w:r w:rsidRPr="00F9668C" w:rsidDel="00F9668C">
              <w:rPr>
                <w:rStyle w:val="Hyperlink"/>
                <w:noProof/>
              </w:rPr>
              <w:delText>Installation and Configuration Liferay Tomcat</w:delText>
            </w:r>
            <w:r w:rsidDel="00F9668C">
              <w:rPr>
                <w:noProof/>
                <w:webHidden/>
              </w:rPr>
              <w:tab/>
              <w:delText>4</w:delText>
            </w:r>
          </w:del>
        </w:p>
        <w:p w14:paraId="2B8D073F" w14:textId="1D535333" w:rsidR="00E12947" w:rsidDel="00F9668C" w:rsidRDefault="00E12947">
          <w:pPr>
            <w:pStyle w:val="TOC2"/>
            <w:tabs>
              <w:tab w:val="right" w:leader="dot" w:pos="9350"/>
            </w:tabs>
            <w:rPr>
              <w:del w:id="80" w:author="Neves, André, Vodafone Portugal" w:date="2016-11-07T12:39:00Z"/>
              <w:noProof/>
              <w:sz w:val="22"/>
              <w:szCs w:val="22"/>
              <w:lang w:bidi="ar-SA"/>
            </w:rPr>
          </w:pPr>
          <w:del w:id="81" w:author="Neves, André, Vodafone Portugal" w:date="2016-11-07T12:39:00Z">
            <w:r w:rsidRPr="00F9668C" w:rsidDel="00F9668C">
              <w:rPr>
                <w:rStyle w:val="Hyperlink"/>
                <w:rFonts w:eastAsia="Times New Roman"/>
                <w:noProof/>
              </w:rPr>
              <w:delText>Prerequisites of tomcat liferay installation</w:delText>
            </w:r>
            <w:r w:rsidDel="00F9668C">
              <w:rPr>
                <w:noProof/>
                <w:webHidden/>
              </w:rPr>
              <w:tab/>
              <w:delText>4</w:delText>
            </w:r>
          </w:del>
        </w:p>
        <w:p w14:paraId="5C5BBF9F" w14:textId="36DB9FB6" w:rsidR="00E12947" w:rsidDel="00F9668C" w:rsidRDefault="00E12947">
          <w:pPr>
            <w:pStyle w:val="TOC2"/>
            <w:tabs>
              <w:tab w:val="right" w:leader="dot" w:pos="9350"/>
            </w:tabs>
            <w:rPr>
              <w:del w:id="82" w:author="Neves, André, Vodafone Portugal" w:date="2016-11-07T12:39:00Z"/>
              <w:noProof/>
              <w:sz w:val="22"/>
              <w:szCs w:val="22"/>
              <w:lang w:bidi="ar-SA"/>
            </w:rPr>
          </w:pPr>
          <w:del w:id="83" w:author="Neves, André, Vodafone Portugal" w:date="2016-11-07T12:39:00Z">
            <w:r w:rsidRPr="00F9668C" w:rsidDel="00F9668C">
              <w:rPr>
                <w:rStyle w:val="Hyperlink"/>
                <w:rFonts w:eastAsia="Times New Roman"/>
                <w:noProof/>
              </w:rPr>
              <w:delText>Installation</w:delText>
            </w:r>
            <w:r w:rsidDel="00F9668C">
              <w:rPr>
                <w:noProof/>
                <w:webHidden/>
              </w:rPr>
              <w:tab/>
              <w:delText>9</w:delText>
            </w:r>
          </w:del>
        </w:p>
        <w:p w14:paraId="46D31865" w14:textId="31712E0C" w:rsidR="00E12947" w:rsidDel="00F9668C" w:rsidRDefault="00E12947">
          <w:pPr>
            <w:pStyle w:val="TOC2"/>
            <w:tabs>
              <w:tab w:val="right" w:leader="dot" w:pos="9350"/>
            </w:tabs>
            <w:rPr>
              <w:del w:id="84" w:author="Neves, André, Vodafone Portugal" w:date="2016-11-07T12:39:00Z"/>
              <w:noProof/>
              <w:sz w:val="22"/>
              <w:szCs w:val="22"/>
              <w:lang w:bidi="ar-SA"/>
            </w:rPr>
          </w:pPr>
          <w:del w:id="85" w:author="Neves, André, Vodafone Portugal" w:date="2016-11-07T12:39:00Z">
            <w:r w:rsidRPr="00F9668C" w:rsidDel="00F9668C">
              <w:rPr>
                <w:rStyle w:val="Hyperlink"/>
                <w:noProof/>
              </w:rPr>
              <w:delText>Parameter Settings for Tomcat</w:delText>
            </w:r>
            <w:r w:rsidDel="00F9668C">
              <w:rPr>
                <w:noProof/>
                <w:webHidden/>
              </w:rPr>
              <w:tab/>
              <w:delText>9</w:delText>
            </w:r>
          </w:del>
        </w:p>
        <w:p w14:paraId="2B5BA82B" w14:textId="4F7785CF" w:rsidR="00E12947" w:rsidDel="00F9668C" w:rsidRDefault="00E12947" w:rsidP="00F9668C">
          <w:pPr>
            <w:pStyle w:val="TOC1"/>
            <w:rPr>
              <w:del w:id="86" w:author="Neves, André, Vodafone Portugal" w:date="2016-11-07T12:39:00Z"/>
              <w:noProof/>
              <w:sz w:val="22"/>
              <w:szCs w:val="22"/>
              <w:lang w:bidi="ar-SA"/>
            </w:rPr>
          </w:pPr>
          <w:del w:id="87" w:author="Neves, André, Vodafone Portugal" w:date="2016-11-07T12:39:00Z">
            <w:r w:rsidRPr="00F9668C" w:rsidDel="00F9668C">
              <w:rPr>
                <w:rStyle w:val="Hyperlink"/>
                <w:rFonts w:eastAsia="Times New Roman"/>
                <w:noProof/>
              </w:rPr>
              <w:delText>EHCACHE Setup and Configuration</w:delText>
            </w:r>
            <w:r w:rsidDel="00F9668C">
              <w:rPr>
                <w:noProof/>
                <w:webHidden/>
              </w:rPr>
              <w:tab/>
              <w:delText>11</w:delText>
            </w:r>
          </w:del>
        </w:p>
        <w:p w14:paraId="764F4C6A" w14:textId="0D0C2ED0" w:rsidR="00E12947" w:rsidDel="00F9668C" w:rsidRDefault="00E12947" w:rsidP="00F9668C">
          <w:pPr>
            <w:pStyle w:val="TOC1"/>
            <w:rPr>
              <w:del w:id="88" w:author="Neves, André, Vodafone Portugal" w:date="2016-11-07T12:39:00Z"/>
              <w:noProof/>
              <w:sz w:val="22"/>
              <w:szCs w:val="22"/>
              <w:lang w:bidi="ar-SA"/>
            </w:rPr>
          </w:pPr>
          <w:del w:id="89" w:author="Neves, André, Vodafone Portugal" w:date="2016-11-07T12:39:00Z">
            <w:r w:rsidRPr="00F9668C" w:rsidDel="00F9668C">
              <w:rPr>
                <w:rStyle w:val="Hyperlink"/>
                <w:noProof/>
              </w:rPr>
              <w:delText>Database configuration</w:delText>
            </w:r>
            <w:r w:rsidDel="00F9668C">
              <w:rPr>
                <w:noProof/>
                <w:webHidden/>
              </w:rPr>
              <w:tab/>
              <w:delText>13</w:delText>
            </w:r>
          </w:del>
        </w:p>
        <w:p w14:paraId="5B3373B2" w14:textId="7A7B1A9E" w:rsidR="00E12947" w:rsidDel="00F9668C" w:rsidRDefault="00E12947">
          <w:pPr>
            <w:pStyle w:val="TOC2"/>
            <w:tabs>
              <w:tab w:val="right" w:leader="dot" w:pos="9350"/>
            </w:tabs>
            <w:rPr>
              <w:del w:id="90" w:author="Neves, André, Vodafone Portugal" w:date="2016-11-07T12:39:00Z"/>
              <w:noProof/>
              <w:sz w:val="22"/>
              <w:szCs w:val="22"/>
              <w:lang w:bidi="ar-SA"/>
            </w:rPr>
          </w:pPr>
          <w:del w:id="91" w:author="Neves, André, Vodafone Portugal" w:date="2016-11-07T12:39:00Z">
            <w:r w:rsidRPr="00F9668C" w:rsidDel="00F9668C">
              <w:rPr>
                <w:rStyle w:val="Hyperlink"/>
                <w:noProof/>
              </w:rPr>
              <w:delText>Database configuration testing</w:delText>
            </w:r>
            <w:r w:rsidDel="00F9668C">
              <w:rPr>
                <w:noProof/>
                <w:webHidden/>
              </w:rPr>
              <w:tab/>
              <w:delText>15</w:delText>
            </w:r>
          </w:del>
        </w:p>
        <w:p w14:paraId="5FEA50CC" w14:textId="3817F29E" w:rsidR="00E12947" w:rsidDel="00F9668C" w:rsidRDefault="00E12947" w:rsidP="00F9668C">
          <w:pPr>
            <w:pStyle w:val="TOC1"/>
            <w:rPr>
              <w:del w:id="92" w:author="Neves, André, Vodafone Portugal" w:date="2016-11-07T12:39:00Z"/>
              <w:noProof/>
              <w:sz w:val="22"/>
              <w:szCs w:val="22"/>
              <w:lang w:bidi="ar-SA"/>
            </w:rPr>
          </w:pPr>
          <w:del w:id="93" w:author="Neves, André, Vodafone Portugal" w:date="2016-11-07T12:39:00Z">
            <w:r w:rsidRPr="00F9668C" w:rsidDel="00F9668C">
              <w:rPr>
                <w:rStyle w:val="Hyperlink"/>
                <w:noProof/>
              </w:rPr>
              <w:delText>AcTION Activities for liferay</w:delText>
            </w:r>
            <w:r w:rsidDel="00F9668C">
              <w:rPr>
                <w:noProof/>
                <w:webHidden/>
              </w:rPr>
              <w:tab/>
              <w:delText>16</w:delText>
            </w:r>
          </w:del>
        </w:p>
        <w:p w14:paraId="3B2A99D8" w14:textId="6098777A" w:rsidR="00E12947" w:rsidDel="00F9668C" w:rsidRDefault="00E12947" w:rsidP="00F9668C">
          <w:pPr>
            <w:pStyle w:val="TOC1"/>
            <w:rPr>
              <w:del w:id="94" w:author="Neves, André, Vodafone Portugal" w:date="2016-11-07T12:39:00Z"/>
              <w:noProof/>
              <w:sz w:val="22"/>
              <w:szCs w:val="22"/>
              <w:lang w:bidi="ar-SA"/>
            </w:rPr>
          </w:pPr>
          <w:del w:id="95" w:author="Neves, André, Vodafone Portugal" w:date="2016-11-07T12:39:00Z">
            <w:r w:rsidRPr="00F9668C" w:rsidDel="00F9668C">
              <w:rPr>
                <w:rStyle w:val="Hyperlink"/>
                <w:noProof/>
              </w:rPr>
              <w:delText>Installation of Java and liferay</w:delText>
            </w:r>
            <w:r w:rsidDel="00F9668C">
              <w:rPr>
                <w:noProof/>
                <w:webHidden/>
              </w:rPr>
              <w:tab/>
              <w:delText>16</w:delText>
            </w:r>
          </w:del>
        </w:p>
        <w:p w14:paraId="6C5CD759" w14:textId="103A2806" w:rsidR="00E12947" w:rsidDel="00F9668C" w:rsidRDefault="00E12947" w:rsidP="00F9668C">
          <w:pPr>
            <w:pStyle w:val="TOC1"/>
            <w:rPr>
              <w:del w:id="96" w:author="Neves, André, Vodafone Portugal" w:date="2016-11-07T12:39:00Z"/>
              <w:noProof/>
              <w:sz w:val="22"/>
              <w:szCs w:val="22"/>
              <w:lang w:bidi="ar-SA"/>
            </w:rPr>
          </w:pPr>
          <w:del w:id="97" w:author="Neves, André, Vodafone Portugal" w:date="2016-11-07T12:39:00Z">
            <w:r w:rsidRPr="00F9668C" w:rsidDel="00F9668C">
              <w:rPr>
                <w:rStyle w:val="Hyperlink"/>
                <w:noProof/>
              </w:rPr>
              <w:delText xml:space="preserve">Liferay database configuration </w:delText>
            </w:r>
            <w:r w:rsidDel="00F9668C">
              <w:rPr>
                <w:noProof/>
                <w:webHidden/>
              </w:rPr>
              <w:tab/>
              <w:delText>16</w:delText>
            </w:r>
          </w:del>
        </w:p>
        <w:p w14:paraId="40BE500B" w14:textId="7CF3E8CA" w:rsidR="00E12947" w:rsidDel="00F9668C" w:rsidRDefault="00E12947" w:rsidP="00F9668C">
          <w:pPr>
            <w:pStyle w:val="TOC1"/>
            <w:rPr>
              <w:del w:id="98" w:author="Neves, André, Vodafone Portugal" w:date="2016-11-07T12:39:00Z"/>
              <w:noProof/>
              <w:sz w:val="22"/>
              <w:szCs w:val="22"/>
              <w:lang w:bidi="ar-SA"/>
            </w:rPr>
          </w:pPr>
          <w:del w:id="99" w:author="Neves, André, Vodafone Portugal" w:date="2016-11-07T12:39:00Z">
            <w:r w:rsidRPr="00F9668C" w:rsidDel="00F9668C">
              <w:rPr>
                <w:rStyle w:val="Hyperlink"/>
                <w:noProof/>
              </w:rPr>
              <w:delText>Liferay Tomcat threads configuration</w:delText>
            </w:r>
            <w:r w:rsidDel="00F9668C">
              <w:rPr>
                <w:noProof/>
                <w:webHidden/>
              </w:rPr>
              <w:tab/>
              <w:delText>16</w:delText>
            </w:r>
          </w:del>
        </w:p>
        <w:p w14:paraId="60118040" w14:textId="0D9840DA" w:rsidR="00E12947" w:rsidDel="00F9668C" w:rsidRDefault="00E12947" w:rsidP="00F9668C">
          <w:pPr>
            <w:pStyle w:val="TOC1"/>
            <w:rPr>
              <w:del w:id="100" w:author="Neves, André, Vodafone Portugal" w:date="2016-11-07T12:39:00Z"/>
              <w:noProof/>
              <w:sz w:val="22"/>
              <w:szCs w:val="22"/>
              <w:lang w:bidi="ar-SA"/>
            </w:rPr>
          </w:pPr>
          <w:del w:id="101" w:author="Neves, André, Vodafone Portugal" w:date="2016-11-07T12:39:00Z">
            <w:r w:rsidRPr="00F9668C" w:rsidDel="00F9668C">
              <w:rPr>
                <w:rStyle w:val="Hyperlink"/>
                <w:noProof/>
              </w:rPr>
              <w:delText>Liferay Cluster properties</w:delText>
            </w:r>
            <w:r w:rsidDel="00F9668C">
              <w:rPr>
                <w:noProof/>
                <w:webHidden/>
              </w:rPr>
              <w:tab/>
              <w:delText>16</w:delText>
            </w:r>
          </w:del>
        </w:p>
        <w:p w14:paraId="1A71F151" w14:textId="60D0AE98" w:rsidR="00E12947" w:rsidDel="00F9668C" w:rsidRDefault="00E12947" w:rsidP="00F9668C">
          <w:pPr>
            <w:pStyle w:val="TOC1"/>
            <w:rPr>
              <w:del w:id="102" w:author="Neves, André, Vodafone Portugal" w:date="2016-11-07T12:39:00Z"/>
              <w:noProof/>
              <w:sz w:val="22"/>
              <w:szCs w:val="22"/>
              <w:lang w:bidi="ar-SA"/>
            </w:rPr>
          </w:pPr>
          <w:del w:id="103" w:author="Neves, André, Vodafone Portugal" w:date="2016-11-07T12:39:00Z">
            <w:r w:rsidRPr="00F9668C" w:rsidDel="00F9668C">
              <w:rPr>
                <w:rStyle w:val="Hyperlink"/>
                <w:noProof/>
              </w:rPr>
              <w:delText>Renewal of liferay licenses</w:delText>
            </w:r>
            <w:r w:rsidDel="00F9668C">
              <w:rPr>
                <w:noProof/>
                <w:webHidden/>
              </w:rPr>
              <w:tab/>
              <w:delText>22</w:delText>
            </w:r>
          </w:del>
        </w:p>
        <w:p w14:paraId="6AD947FA" w14:textId="77777777" w:rsidR="0005245C" w:rsidRDefault="00E17CA0" w:rsidP="0005245C">
          <w:r w:rsidRPr="00841218">
            <w:rPr>
              <w:rFonts w:ascii="Arial" w:eastAsia="Times New Roman" w:hAnsi="Arial" w:cs="Arial"/>
              <w:color w:val="4C4C4E"/>
              <w:lang w:bidi="ar-SA"/>
            </w:rPr>
            <w:fldChar w:fldCharType="end"/>
          </w:r>
        </w:p>
      </w:sdtContent>
    </w:sdt>
    <w:p w14:paraId="2CAB2507" w14:textId="77777777" w:rsidR="00344B7B" w:rsidRDefault="00344B7B" w:rsidP="00344B7B"/>
    <w:p w14:paraId="3CB843E7" w14:textId="77777777" w:rsidR="005937C0" w:rsidRDefault="005937C0" w:rsidP="005937C0">
      <w:pPr>
        <w:pStyle w:val="Heading1"/>
        <w:pBdr>
          <w:bottom w:val="single" w:sz="12" w:space="0" w:color="365F91" w:themeColor="accent1" w:themeShade="BF"/>
        </w:pBdr>
        <w:ind w:hanging="360"/>
      </w:pPr>
      <w:bookmarkStart w:id="104" w:name="_Toc466285698"/>
      <w:r>
        <w:t>Introduction</w:t>
      </w:r>
      <w:bookmarkEnd w:id="104"/>
    </w:p>
    <w:p w14:paraId="0411BDE7" w14:textId="77777777" w:rsidR="005937C0" w:rsidRPr="00336772" w:rsidRDefault="00E17CA0" w:rsidP="00336772">
      <w:pPr>
        <w:pStyle w:val="Heading2"/>
        <w:ind w:hanging="360"/>
      </w:pPr>
      <w:bookmarkStart w:id="105" w:name="_Toc466285699"/>
      <w:r>
        <w:t>Purpose</w:t>
      </w:r>
      <w:bookmarkEnd w:id="105"/>
    </w:p>
    <w:p w14:paraId="37AEF73F" w14:textId="77777777" w:rsidR="00B37BE8" w:rsidRPr="009D7443" w:rsidRDefault="00336772" w:rsidP="00B37BE8">
      <w:pPr>
        <w:ind w:left="-360"/>
        <w:rPr>
          <w:rFonts w:ascii="Arial" w:eastAsia="Times New Roman" w:hAnsi="Arial" w:cs="Arial"/>
          <w:color w:val="4C4C4E"/>
          <w:lang w:bidi="ar-SA"/>
        </w:rPr>
      </w:pPr>
      <w:r w:rsidRPr="004E5DC8">
        <w:rPr>
          <w:rFonts w:ascii="Arial" w:eastAsia="Times New Roman" w:hAnsi="Arial" w:cs="Arial"/>
          <w:color w:val="4C4C4E"/>
          <w:lang w:bidi="ar-SA"/>
        </w:rPr>
        <w:t xml:space="preserve">This document describes the steps of </w:t>
      </w:r>
      <w:r w:rsidR="003253E9">
        <w:rPr>
          <w:rFonts w:ascii="Arial" w:eastAsia="Times New Roman" w:hAnsi="Arial" w:cs="Arial"/>
          <w:color w:val="4C4C4E"/>
          <w:lang w:bidi="ar-SA"/>
        </w:rPr>
        <w:t>installation of java,</w:t>
      </w:r>
      <w:r w:rsidR="003E105E">
        <w:rPr>
          <w:rFonts w:ascii="Arial" w:eastAsia="Times New Roman" w:hAnsi="Arial" w:cs="Arial"/>
          <w:color w:val="4C4C4E"/>
          <w:lang w:bidi="ar-SA"/>
        </w:rPr>
        <w:t xml:space="preserve"> tomcat, liferay,</w:t>
      </w:r>
      <w:r w:rsidR="003253E9">
        <w:rPr>
          <w:rFonts w:ascii="Arial" w:eastAsia="Times New Roman" w:hAnsi="Arial" w:cs="Arial"/>
          <w:color w:val="4C4C4E"/>
          <w:lang w:bidi="ar-SA"/>
        </w:rPr>
        <w:t xml:space="preserve"> </w:t>
      </w:r>
      <w:r w:rsidR="00CE487F">
        <w:rPr>
          <w:rFonts w:ascii="Arial" w:eastAsia="Times New Roman" w:hAnsi="Arial" w:cs="Arial"/>
          <w:color w:val="4C4C4E"/>
          <w:lang w:bidi="ar-SA"/>
        </w:rPr>
        <w:t>configuration of kernel properties, Oracle database and clustering of liferay DXP servers</w:t>
      </w:r>
      <w:r w:rsidR="001914CA">
        <w:rPr>
          <w:rFonts w:ascii="Arial" w:eastAsia="Times New Roman" w:hAnsi="Arial" w:cs="Arial"/>
          <w:color w:val="4C4C4E"/>
          <w:lang w:bidi="ar-SA"/>
        </w:rPr>
        <w:t>.</w:t>
      </w:r>
    </w:p>
    <w:p w14:paraId="4E500BCB" w14:textId="77777777" w:rsidR="00DD7E6B" w:rsidRDefault="00DD7E6B" w:rsidP="00DD7E6B">
      <w:pPr>
        <w:pStyle w:val="Heading2"/>
        <w:ind w:hanging="360"/>
      </w:pPr>
      <w:bookmarkStart w:id="106" w:name="_Toc466285700"/>
      <w:r>
        <w:t>Scope</w:t>
      </w:r>
      <w:bookmarkEnd w:id="106"/>
    </w:p>
    <w:p w14:paraId="6FE157C4" w14:textId="77777777" w:rsidR="00DD7E6B" w:rsidRPr="004E5DC8" w:rsidRDefault="00DD7E6B" w:rsidP="00365A42">
      <w:pPr>
        <w:ind w:left="-360"/>
        <w:rPr>
          <w:rFonts w:ascii="Arial" w:eastAsia="Times New Roman" w:hAnsi="Arial" w:cs="Arial"/>
          <w:color w:val="4C4C4E"/>
          <w:lang w:bidi="ar-SA"/>
        </w:rPr>
      </w:pPr>
      <w:r w:rsidRPr="004E5DC8">
        <w:rPr>
          <w:rFonts w:ascii="Arial" w:eastAsia="Times New Roman" w:hAnsi="Arial" w:cs="Arial"/>
          <w:color w:val="4C4C4E"/>
          <w:lang w:bidi="ar-SA"/>
        </w:rPr>
        <w:t>Following are the items</w:t>
      </w:r>
      <w:r w:rsidR="004E5DC8" w:rsidRPr="004E5DC8">
        <w:rPr>
          <w:rFonts w:ascii="Arial" w:eastAsia="Times New Roman" w:hAnsi="Arial" w:cs="Arial"/>
          <w:color w:val="4C4C4E"/>
          <w:lang w:bidi="ar-SA"/>
        </w:rPr>
        <w:t>,</w:t>
      </w:r>
      <w:r w:rsidRPr="004E5DC8">
        <w:rPr>
          <w:rFonts w:ascii="Arial" w:eastAsia="Times New Roman" w:hAnsi="Arial" w:cs="Arial"/>
          <w:color w:val="4C4C4E"/>
          <w:lang w:bidi="ar-SA"/>
        </w:rPr>
        <w:t xml:space="preserve"> which are considered as part of the </w:t>
      </w:r>
      <w:r w:rsidR="00694980">
        <w:rPr>
          <w:rFonts w:ascii="Arial" w:eastAsia="Times New Roman" w:hAnsi="Arial" w:cs="Arial"/>
          <w:color w:val="4C4C4E"/>
          <w:lang w:bidi="ar-SA"/>
        </w:rPr>
        <w:t>env setup</w:t>
      </w:r>
      <w:r w:rsidRPr="004E5DC8">
        <w:rPr>
          <w:rFonts w:ascii="Arial" w:eastAsia="Times New Roman" w:hAnsi="Arial" w:cs="Arial"/>
          <w:color w:val="4C4C4E"/>
          <w:lang w:bidi="ar-SA"/>
        </w:rPr>
        <w:t xml:space="preserve"> scope:</w:t>
      </w:r>
    </w:p>
    <w:p w14:paraId="32F0DF0F" w14:textId="77777777" w:rsidR="00E775DF" w:rsidRPr="003E105E" w:rsidRDefault="003E105E" w:rsidP="00B51D8A">
      <w:pPr>
        <w:pStyle w:val="ListParagraph"/>
        <w:numPr>
          <w:ilvl w:val="0"/>
          <w:numId w:val="3"/>
        </w:numPr>
        <w:rPr>
          <w:rFonts w:ascii="Arial" w:eastAsia="Times New Roman" w:hAnsi="Arial" w:cs="Arial"/>
          <w:color w:val="4C4C4E"/>
          <w:lang w:bidi="ar-SA"/>
        </w:rPr>
      </w:pPr>
      <w:r w:rsidRPr="003E105E">
        <w:rPr>
          <w:rFonts w:ascii="Arial" w:eastAsia="Times New Roman" w:hAnsi="Arial" w:cs="Arial"/>
          <w:color w:val="4C4C4E"/>
          <w:lang w:bidi="ar-SA"/>
        </w:rPr>
        <w:t xml:space="preserve">Installation and Configuration </w:t>
      </w:r>
      <w:r w:rsidRPr="004E5DC8">
        <w:rPr>
          <w:rFonts w:ascii="Arial" w:eastAsia="Times New Roman" w:hAnsi="Arial" w:cs="Arial"/>
          <w:color w:val="4C4C4E"/>
          <w:lang w:bidi="ar-SA"/>
        </w:rPr>
        <w:t xml:space="preserve">Liferay </w:t>
      </w:r>
      <w:r>
        <w:rPr>
          <w:rFonts w:ascii="Arial" w:eastAsia="Times New Roman" w:hAnsi="Arial" w:cs="Arial"/>
          <w:color w:val="4C4C4E"/>
          <w:lang w:bidi="ar-SA"/>
        </w:rPr>
        <w:t>DXP digital enterprise 7.0 GA1 and</w:t>
      </w:r>
      <w:r w:rsidRPr="003E105E">
        <w:rPr>
          <w:rFonts w:ascii="Arial" w:eastAsia="Times New Roman" w:hAnsi="Arial" w:cs="Arial"/>
          <w:color w:val="4C4C4E"/>
          <w:lang w:bidi="ar-SA"/>
        </w:rPr>
        <w:t xml:space="preserve"> Tomcat  </w:t>
      </w:r>
    </w:p>
    <w:p w14:paraId="5DAA08CE" w14:textId="77777777" w:rsidR="008E4FE6" w:rsidRDefault="00E775DF" w:rsidP="00B51D8A">
      <w:pPr>
        <w:pStyle w:val="ListParagraph"/>
        <w:numPr>
          <w:ilvl w:val="0"/>
          <w:numId w:val="3"/>
        </w:numPr>
        <w:rPr>
          <w:rFonts w:ascii="Arial" w:eastAsia="Times New Roman" w:hAnsi="Arial" w:cs="Arial"/>
          <w:color w:val="4C4C4E"/>
          <w:lang w:bidi="ar-SA"/>
        </w:rPr>
      </w:pPr>
      <w:r>
        <w:rPr>
          <w:rFonts w:ascii="Arial" w:eastAsia="Times New Roman" w:hAnsi="Arial" w:cs="Arial"/>
          <w:color w:val="4C4C4E"/>
          <w:lang w:bidi="ar-SA"/>
        </w:rPr>
        <w:t xml:space="preserve">Guidelines for configuring Liferay on a Cluster  </w:t>
      </w:r>
      <w:r w:rsidR="00923A4B" w:rsidRPr="00E775DF">
        <w:rPr>
          <w:rFonts w:ascii="Arial" w:eastAsia="Times New Roman" w:hAnsi="Arial" w:cs="Arial"/>
          <w:color w:val="4C4C4E"/>
          <w:lang w:bidi="ar-SA"/>
        </w:rPr>
        <w:t xml:space="preserve">  </w:t>
      </w:r>
    </w:p>
    <w:p w14:paraId="5F20B62E" w14:textId="77777777" w:rsidR="004E5DC8" w:rsidRDefault="008E4FE6" w:rsidP="00B51D8A">
      <w:pPr>
        <w:pStyle w:val="ListParagraph"/>
        <w:numPr>
          <w:ilvl w:val="0"/>
          <w:numId w:val="3"/>
        </w:numPr>
        <w:rPr>
          <w:rFonts w:ascii="Arial" w:eastAsia="Times New Roman" w:hAnsi="Arial" w:cs="Arial"/>
          <w:color w:val="4C4C4E"/>
          <w:lang w:bidi="ar-SA"/>
        </w:rPr>
      </w:pPr>
      <w:r>
        <w:rPr>
          <w:rFonts w:ascii="Arial" w:eastAsia="Times New Roman" w:hAnsi="Arial" w:cs="Arial"/>
          <w:color w:val="4C4C4E"/>
          <w:lang w:bidi="ar-SA"/>
        </w:rPr>
        <w:t>Liferay tomcat threads configuration</w:t>
      </w:r>
      <w:r w:rsidR="00923A4B" w:rsidRPr="008E4FE6">
        <w:rPr>
          <w:rFonts w:ascii="Arial" w:eastAsia="Times New Roman" w:hAnsi="Arial" w:cs="Arial"/>
          <w:color w:val="4C4C4E"/>
          <w:lang w:bidi="ar-SA"/>
        </w:rPr>
        <w:t xml:space="preserve"> </w:t>
      </w:r>
    </w:p>
    <w:p w14:paraId="04F9D968" w14:textId="77777777" w:rsidR="001D1FF9" w:rsidRPr="008E4FE6" w:rsidRDefault="001D1FF9" w:rsidP="00B51D8A">
      <w:pPr>
        <w:pStyle w:val="ListParagraph"/>
        <w:numPr>
          <w:ilvl w:val="0"/>
          <w:numId w:val="3"/>
        </w:numPr>
        <w:rPr>
          <w:rFonts w:ascii="Arial" w:eastAsia="Times New Roman" w:hAnsi="Arial" w:cs="Arial"/>
          <w:color w:val="4C4C4E"/>
          <w:lang w:bidi="ar-SA"/>
        </w:rPr>
      </w:pPr>
      <w:r>
        <w:rPr>
          <w:rFonts w:ascii="Arial" w:eastAsia="Times New Roman" w:hAnsi="Arial" w:cs="Arial"/>
          <w:color w:val="4C4C4E"/>
          <w:lang w:bidi="ar-SA"/>
        </w:rPr>
        <w:t>Stop existing filters</w:t>
      </w:r>
    </w:p>
    <w:p w14:paraId="00162455" w14:textId="77777777" w:rsidR="008150C3" w:rsidRDefault="004E5DC8" w:rsidP="00B51D8A">
      <w:pPr>
        <w:pStyle w:val="ListParagraph"/>
        <w:numPr>
          <w:ilvl w:val="0"/>
          <w:numId w:val="3"/>
        </w:numPr>
        <w:rPr>
          <w:rFonts w:ascii="Arial" w:eastAsia="Times New Roman" w:hAnsi="Arial" w:cs="Arial"/>
          <w:color w:val="4C4C4E"/>
          <w:lang w:bidi="ar-SA"/>
        </w:rPr>
      </w:pPr>
      <w:r w:rsidRPr="004E5DC8">
        <w:rPr>
          <w:rFonts w:ascii="Arial" w:eastAsia="Times New Roman" w:hAnsi="Arial" w:cs="Arial"/>
          <w:color w:val="4C4C4E"/>
          <w:lang w:bidi="ar-SA"/>
        </w:rPr>
        <w:t xml:space="preserve">Deployment of </w:t>
      </w:r>
      <w:r w:rsidR="00923A4B">
        <w:rPr>
          <w:rFonts w:ascii="Arial" w:eastAsia="Times New Roman" w:hAnsi="Arial" w:cs="Arial"/>
          <w:color w:val="4C4C4E"/>
          <w:lang w:bidi="ar-SA"/>
        </w:rPr>
        <w:t>coop</w:t>
      </w:r>
      <w:r w:rsidRPr="004E5DC8">
        <w:rPr>
          <w:rFonts w:ascii="Arial" w:eastAsia="Times New Roman" w:hAnsi="Arial" w:cs="Arial"/>
          <w:color w:val="4C4C4E"/>
          <w:lang w:bidi="ar-SA"/>
        </w:rPr>
        <w:t xml:space="preserve"> Wars and Jars</w:t>
      </w:r>
    </w:p>
    <w:p w14:paraId="6C7C712C" w14:textId="77777777" w:rsidR="001976DD" w:rsidRDefault="001976DD" w:rsidP="0020581B">
      <w:pPr>
        <w:pStyle w:val="ListParagraph"/>
        <w:ind w:left="360"/>
        <w:rPr>
          <w:rFonts w:ascii="Arial" w:eastAsia="Times New Roman" w:hAnsi="Arial" w:cs="Arial"/>
          <w:color w:val="4C4C4E"/>
          <w:lang w:bidi="ar-SA"/>
        </w:rPr>
      </w:pPr>
    </w:p>
    <w:p w14:paraId="7D0E89D6" w14:textId="77777777" w:rsidR="00B37BE8" w:rsidRDefault="00B37BE8" w:rsidP="00B37BE8">
      <w:pPr>
        <w:pStyle w:val="Heading2"/>
        <w:ind w:hanging="360"/>
        <w:rPr>
          <w:rFonts w:eastAsia="Times New Roman"/>
          <w:lang w:bidi="ar-SA"/>
        </w:rPr>
      </w:pPr>
      <w:bookmarkStart w:id="107" w:name="_Toc466285701"/>
      <w:r w:rsidRPr="00B37BE8">
        <w:t>Conventions in this document</w:t>
      </w:r>
      <w:bookmarkEnd w:id="107"/>
    </w:p>
    <w:p w14:paraId="31CAD11A" w14:textId="77777777" w:rsidR="00B37BE8" w:rsidRPr="004A6F4F" w:rsidRDefault="00B37BE8" w:rsidP="00B51D8A">
      <w:pPr>
        <w:pStyle w:val="ListParagraph"/>
        <w:numPr>
          <w:ilvl w:val="0"/>
          <w:numId w:val="4"/>
        </w:numPr>
        <w:ind w:left="-180" w:hanging="270"/>
        <w:rPr>
          <w:rFonts w:ascii="Arial" w:eastAsia="Times New Roman" w:hAnsi="Arial" w:cs="Arial"/>
          <w:color w:val="4C4C4E"/>
          <w:lang w:bidi="ar-SA"/>
        </w:rPr>
      </w:pPr>
      <w:r w:rsidRPr="004A6F4F">
        <w:rPr>
          <w:rFonts w:ascii="Arial" w:eastAsia="Times New Roman" w:hAnsi="Arial" w:cs="Arial"/>
          <w:color w:val="4C4C4E"/>
          <w:lang w:bidi="ar-SA"/>
        </w:rPr>
        <w:t>Blocks of the following format represent a configuration snippet:</w:t>
      </w:r>
    </w:p>
    <w:p w14:paraId="4CC49DBF" w14:textId="77777777" w:rsidR="00B37BE8" w:rsidRPr="00B37BE8" w:rsidRDefault="004A6F4F" w:rsidP="00B74C56">
      <w:pPr>
        <w:pStyle w:val="HTMLPreformatted"/>
        <w:pBdr>
          <w:top w:val="single" w:sz="6" w:space="6" w:color="777777"/>
          <w:left w:val="single" w:sz="6" w:space="0" w:color="777777"/>
          <w:bottom w:val="single" w:sz="6" w:space="6" w:color="777777"/>
          <w:right w:val="single" w:sz="6" w:space="0" w:color="777777"/>
        </w:pBdr>
        <w:shd w:val="clear" w:color="auto" w:fill="F9F9F9"/>
        <w:spacing w:before="180" w:after="180" w:line="293" w:lineRule="atLeast"/>
        <w:ind w:left="360" w:hanging="810"/>
        <w:rPr>
          <w:color w:val="000000"/>
        </w:rPr>
      </w:pPr>
      <w:r>
        <w:rPr>
          <w:color w:val="000000"/>
        </w:rPr>
        <w:tab/>
      </w:r>
      <w:r w:rsidR="00B37BE8" w:rsidRPr="00B37BE8">
        <w:rPr>
          <w:color w:val="000000"/>
        </w:rPr>
        <w:t>Some configuration detail</w:t>
      </w:r>
    </w:p>
    <w:p w14:paraId="2DE49748" w14:textId="77777777" w:rsidR="00CD34DC" w:rsidRDefault="00CD34DC" w:rsidP="00CD34DC">
      <w:pPr>
        <w:rPr>
          <w:rFonts w:ascii="Arial" w:eastAsia="Times New Roman" w:hAnsi="Arial" w:cs="Arial"/>
          <w:color w:val="4C4C4E"/>
          <w:lang w:bidi="ar-SA"/>
        </w:rPr>
      </w:pPr>
    </w:p>
    <w:p w14:paraId="358C7867" w14:textId="77777777" w:rsidR="00672789" w:rsidRDefault="00CD34DC" w:rsidP="00B51D8A">
      <w:pPr>
        <w:pStyle w:val="ListParagraph"/>
        <w:numPr>
          <w:ilvl w:val="0"/>
          <w:numId w:val="4"/>
        </w:numPr>
        <w:ind w:left="-180" w:hanging="270"/>
        <w:rPr>
          <w:rFonts w:ascii="Arial" w:eastAsia="Times New Roman" w:hAnsi="Arial" w:cs="Arial"/>
          <w:color w:val="4C4C4E"/>
          <w:lang w:bidi="ar-SA"/>
        </w:rPr>
      </w:pPr>
      <w:r w:rsidRPr="004A6F4F">
        <w:rPr>
          <w:rFonts w:ascii="Arial" w:eastAsia="Times New Roman" w:hAnsi="Arial" w:cs="Arial"/>
          <w:color w:val="4C4C4E"/>
          <w:lang w:bidi="ar-SA"/>
        </w:rPr>
        <w:t>Information presented in the following format represents mandatory actions to be performed</w:t>
      </w:r>
    </w:p>
    <w:p w14:paraId="68F3D9B0" w14:textId="77777777" w:rsidR="006D7C61" w:rsidRPr="00672789" w:rsidRDefault="00CD34DC" w:rsidP="00B74C56">
      <w:pPr>
        <w:pStyle w:val="ListParagraph"/>
        <w:ind w:hanging="1170"/>
        <w:rPr>
          <w:rFonts w:ascii="Arial" w:eastAsia="Times New Roman" w:hAnsi="Arial" w:cs="Arial"/>
          <w:color w:val="4C4C4E"/>
          <w:lang w:bidi="ar-SA"/>
        </w:rPr>
      </w:pPr>
      <w:r w:rsidRPr="00672789">
        <w:rPr>
          <w:rFonts w:ascii="Arial" w:hAnsi="Arial" w:cs="Arial"/>
          <w:b/>
          <w:i/>
          <w:color w:val="4C4C4E"/>
        </w:rPr>
        <w:t>Note: some configuration to be edited /added</w:t>
      </w:r>
    </w:p>
    <w:p w14:paraId="6DF31FB5" w14:textId="77777777" w:rsidR="006D7C61" w:rsidRPr="006D7C61" w:rsidRDefault="006D7C61" w:rsidP="00B51D8A">
      <w:pPr>
        <w:pStyle w:val="NormalWeb"/>
        <w:numPr>
          <w:ilvl w:val="0"/>
          <w:numId w:val="4"/>
        </w:numPr>
        <w:spacing w:before="312" w:beforeAutospacing="0" w:after="312" w:afterAutospacing="0" w:line="293" w:lineRule="atLeast"/>
        <w:ind w:left="-180" w:hanging="270"/>
        <w:rPr>
          <w:rFonts w:ascii="Arial" w:hAnsi="Arial" w:cs="Arial"/>
          <w:color w:val="4C4C4E"/>
          <w:sz w:val="20"/>
          <w:szCs w:val="20"/>
        </w:rPr>
      </w:pPr>
      <w:r>
        <w:rPr>
          <w:rFonts w:ascii="Arial" w:hAnsi="Arial" w:cs="Arial"/>
          <w:color w:val="4C4C4E"/>
          <w:sz w:val="20"/>
          <w:szCs w:val="20"/>
        </w:rPr>
        <w:lastRenderedPageBreak/>
        <w:t>S</w:t>
      </w:r>
      <w:r w:rsidR="00860B7A">
        <w:rPr>
          <w:rFonts w:ascii="Arial" w:hAnsi="Arial" w:cs="Arial"/>
          <w:color w:val="4C4C4E"/>
          <w:sz w:val="20"/>
          <w:szCs w:val="20"/>
        </w:rPr>
        <w:t>ection</w:t>
      </w:r>
      <w:r w:rsidRPr="006D7C61">
        <w:rPr>
          <w:rFonts w:ascii="Arial" w:hAnsi="Arial" w:cs="Arial"/>
          <w:color w:val="4C4C4E"/>
          <w:sz w:val="20"/>
          <w:szCs w:val="20"/>
        </w:rPr>
        <w:t xml:space="preserve"> marked as “</w:t>
      </w:r>
      <w:r w:rsidRPr="006D7C61">
        <w:rPr>
          <w:rFonts w:ascii="Arial" w:hAnsi="Arial" w:cs="Arial"/>
          <w:b/>
          <w:color w:val="4C4C4E"/>
          <w:sz w:val="20"/>
          <w:szCs w:val="20"/>
          <w:highlight w:val="yellow"/>
        </w:rPr>
        <w:t>STEP TO BE PERFORMED ON MASTER NODE</w:t>
      </w:r>
      <w:r w:rsidRPr="006D7C61">
        <w:rPr>
          <w:rFonts w:ascii="Arial" w:hAnsi="Arial" w:cs="Arial"/>
          <w:color w:val="4C4C4E"/>
          <w:sz w:val="20"/>
          <w:szCs w:val="20"/>
        </w:rPr>
        <w:t>”</w:t>
      </w:r>
      <w:r w:rsidR="009D2840">
        <w:rPr>
          <w:rFonts w:ascii="Arial" w:hAnsi="Arial" w:cs="Arial"/>
          <w:color w:val="4C4C4E"/>
          <w:sz w:val="20"/>
          <w:szCs w:val="20"/>
        </w:rPr>
        <w:t>,</w:t>
      </w:r>
      <w:r w:rsidR="00860B7A">
        <w:rPr>
          <w:rFonts w:ascii="Arial" w:hAnsi="Arial" w:cs="Arial"/>
          <w:color w:val="4C4C4E"/>
          <w:sz w:val="20"/>
          <w:szCs w:val="20"/>
        </w:rPr>
        <w:t xml:space="preserve"> represents a step to be performed on master node.</w:t>
      </w:r>
      <w:r w:rsidR="00AF7AFD" w:rsidRPr="00AF7AFD">
        <w:rPr>
          <w:rFonts w:ascii="Arial" w:hAnsi="Arial" w:cs="Arial"/>
          <w:color w:val="4C4C4E"/>
          <w:sz w:val="20"/>
          <w:szCs w:val="20"/>
        </w:rPr>
        <w:t xml:space="preserve"> </w:t>
      </w:r>
      <w:r w:rsidR="00AF7AFD">
        <w:rPr>
          <w:rFonts w:ascii="Arial" w:hAnsi="Arial" w:cs="Arial"/>
          <w:color w:val="4C4C4E"/>
          <w:sz w:val="20"/>
          <w:szCs w:val="20"/>
        </w:rPr>
        <w:t>(for 2 node configuration)</w:t>
      </w:r>
    </w:p>
    <w:p w14:paraId="23145CBD" w14:textId="77777777" w:rsidR="009A0C59" w:rsidRPr="002560A2" w:rsidRDefault="00860B7A" w:rsidP="00B51D8A">
      <w:pPr>
        <w:pStyle w:val="NormalWeb"/>
        <w:numPr>
          <w:ilvl w:val="0"/>
          <w:numId w:val="4"/>
        </w:numPr>
        <w:spacing w:before="312" w:beforeAutospacing="0" w:after="312" w:afterAutospacing="0" w:line="293" w:lineRule="atLeast"/>
        <w:ind w:left="-180" w:hanging="270"/>
        <w:rPr>
          <w:rFonts w:ascii="Arial" w:hAnsi="Arial" w:cs="Arial"/>
          <w:color w:val="4C4C4E"/>
          <w:sz w:val="20"/>
          <w:szCs w:val="20"/>
        </w:rPr>
      </w:pPr>
      <w:r>
        <w:rPr>
          <w:rFonts w:ascii="Arial" w:hAnsi="Arial" w:cs="Arial"/>
          <w:color w:val="4C4C4E"/>
          <w:sz w:val="20"/>
          <w:szCs w:val="20"/>
        </w:rPr>
        <w:t>Section marked as</w:t>
      </w:r>
      <w:r w:rsidR="006D7C61" w:rsidRPr="006D7C61">
        <w:rPr>
          <w:rFonts w:ascii="Arial" w:hAnsi="Arial" w:cs="Arial"/>
          <w:color w:val="4C4C4E"/>
          <w:sz w:val="20"/>
          <w:szCs w:val="20"/>
        </w:rPr>
        <w:t xml:space="preserve"> “</w:t>
      </w:r>
      <w:r w:rsidR="006D7C61" w:rsidRPr="006D7C61">
        <w:rPr>
          <w:rFonts w:ascii="Arial" w:hAnsi="Arial" w:cs="Arial"/>
          <w:b/>
          <w:color w:val="4C4C4E"/>
          <w:sz w:val="20"/>
          <w:szCs w:val="20"/>
          <w:highlight w:val="lightGray"/>
        </w:rPr>
        <w:t>STEP TO BE PERFORMED ON NON-MASTER NODE</w:t>
      </w:r>
      <w:r w:rsidR="006D7C61" w:rsidRPr="006D7C61">
        <w:rPr>
          <w:rFonts w:ascii="Arial" w:hAnsi="Arial" w:cs="Arial"/>
          <w:color w:val="4C4C4E"/>
          <w:sz w:val="20"/>
          <w:szCs w:val="20"/>
        </w:rPr>
        <w:t>”</w:t>
      </w:r>
      <w:r w:rsidR="00A956DA">
        <w:rPr>
          <w:rFonts w:ascii="Arial" w:hAnsi="Arial" w:cs="Arial"/>
          <w:color w:val="4C4C4E"/>
          <w:sz w:val="20"/>
          <w:szCs w:val="20"/>
        </w:rPr>
        <w:t>,</w:t>
      </w:r>
      <w:r w:rsidR="006D7C61" w:rsidRPr="006D7C61">
        <w:rPr>
          <w:rFonts w:ascii="Arial" w:hAnsi="Arial" w:cs="Arial"/>
          <w:color w:val="4C4C4E"/>
          <w:sz w:val="20"/>
          <w:szCs w:val="20"/>
        </w:rPr>
        <w:t xml:space="preserve"> </w:t>
      </w:r>
      <w:r>
        <w:rPr>
          <w:rFonts w:ascii="Arial" w:hAnsi="Arial" w:cs="Arial"/>
          <w:color w:val="4C4C4E"/>
          <w:sz w:val="20"/>
          <w:szCs w:val="20"/>
        </w:rPr>
        <w:t xml:space="preserve">represents a step to be performed on </w:t>
      </w:r>
      <w:r w:rsidR="006D7C61" w:rsidRPr="006D7C61">
        <w:rPr>
          <w:rFonts w:ascii="Arial" w:hAnsi="Arial" w:cs="Arial"/>
          <w:color w:val="4C4C4E"/>
          <w:sz w:val="20"/>
          <w:szCs w:val="20"/>
        </w:rPr>
        <w:t>non-</w:t>
      </w:r>
      <w:r>
        <w:rPr>
          <w:rFonts w:ascii="Arial" w:hAnsi="Arial" w:cs="Arial"/>
          <w:color w:val="4C4C4E"/>
          <w:sz w:val="20"/>
          <w:szCs w:val="20"/>
        </w:rPr>
        <w:t xml:space="preserve"> master node.</w:t>
      </w:r>
      <w:r w:rsidR="00AF7AFD">
        <w:rPr>
          <w:rFonts w:ascii="Arial" w:hAnsi="Arial" w:cs="Arial"/>
          <w:color w:val="4C4C4E"/>
          <w:sz w:val="20"/>
          <w:szCs w:val="20"/>
        </w:rPr>
        <w:t xml:space="preserve"> (for 2 node configuration)</w:t>
      </w:r>
    </w:p>
    <w:p w14:paraId="5F368D69" w14:textId="30F9745B" w:rsidR="004A6F4F" w:rsidRDefault="00860B7A" w:rsidP="00B51D8A">
      <w:pPr>
        <w:pStyle w:val="NormalWeb"/>
        <w:numPr>
          <w:ilvl w:val="0"/>
          <w:numId w:val="4"/>
        </w:numPr>
        <w:spacing w:before="312" w:beforeAutospacing="0" w:after="312" w:afterAutospacing="0" w:line="293" w:lineRule="atLeast"/>
        <w:ind w:left="-180" w:hanging="270"/>
        <w:rPr>
          <w:rFonts w:ascii="Arial" w:hAnsi="Arial" w:cs="Arial"/>
          <w:color w:val="4C4C4E"/>
          <w:sz w:val="20"/>
          <w:szCs w:val="20"/>
        </w:rPr>
      </w:pPr>
      <w:r>
        <w:rPr>
          <w:rFonts w:ascii="Arial" w:hAnsi="Arial" w:cs="Arial"/>
          <w:color w:val="4C4C4E"/>
          <w:sz w:val="20"/>
          <w:szCs w:val="20"/>
        </w:rPr>
        <w:t>Section</w:t>
      </w:r>
      <w:r w:rsidR="006D7C61" w:rsidRPr="006D7C61">
        <w:rPr>
          <w:rFonts w:ascii="Arial" w:hAnsi="Arial" w:cs="Arial"/>
          <w:color w:val="4C4C4E"/>
          <w:sz w:val="20"/>
          <w:szCs w:val="20"/>
        </w:rPr>
        <w:t xml:space="preserve"> marked as “</w:t>
      </w:r>
      <w:r w:rsidR="006D7C61" w:rsidRPr="009A0C59">
        <w:rPr>
          <w:rFonts w:ascii="Arial" w:hAnsi="Arial" w:cs="Arial"/>
          <w:b/>
          <w:color w:val="4C4C4E"/>
          <w:sz w:val="20"/>
          <w:szCs w:val="20"/>
          <w:highlight w:val="cyan"/>
        </w:rPr>
        <w:t>STEP CAN BE PERFORMED CONCURRENTLY</w:t>
      </w:r>
      <w:r w:rsidRPr="009A0C59">
        <w:rPr>
          <w:rFonts w:ascii="Arial" w:hAnsi="Arial" w:cs="Arial"/>
          <w:b/>
          <w:color w:val="4C4C4E"/>
          <w:sz w:val="20"/>
          <w:szCs w:val="20"/>
          <w:highlight w:val="cyan"/>
        </w:rPr>
        <w:t xml:space="preserve"> </w:t>
      </w:r>
      <w:r w:rsidR="006D7C61" w:rsidRPr="009A0C59">
        <w:rPr>
          <w:rFonts w:ascii="Arial" w:hAnsi="Arial" w:cs="Arial"/>
          <w:b/>
          <w:color w:val="4C4C4E"/>
          <w:sz w:val="20"/>
          <w:szCs w:val="20"/>
          <w:highlight w:val="cyan"/>
        </w:rPr>
        <w:t>ON ALL NODES</w:t>
      </w:r>
      <w:r w:rsidR="00A956DA">
        <w:rPr>
          <w:rFonts w:ascii="Arial" w:hAnsi="Arial" w:cs="Arial"/>
          <w:color w:val="4C4C4E"/>
          <w:sz w:val="20"/>
          <w:szCs w:val="20"/>
        </w:rPr>
        <w:t xml:space="preserve">”, </w:t>
      </w:r>
      <w:r w:rsidR="006D7C61" w:rsidRPr="006D7C61">
        <w:rPr>
          <w:rFonts w:ascii="Arial" w:hAnsi="Arial" w:cs="Arial"/>
          <w:color w:val="4C4C4E"/>
          <w:sz w:val="20"/>
          <w:szCs w:val="20"/>
        </w:rPr>
        <w:t>represents a step that can be perform</w:t>
      </w:r>
      <w:r w:rsidR="00992693">
        <w:rPr>
          <w:rFonts w:ascii="Arial" w:hAnsi="Arial" w:cs="Arial"/>
          <w:color w:val="4C4C4E"/>
          <w:sz w:val="20"/>
          <w:szCs w:val="20"/>
        </w:rPr>
        <w:t xml:space="preserve">ed </w:t>
      </w:r>
      <w:r w:rsidR="006D7C61" w:rsidRPr="006D7C61">
        <w:rPr>
          <w:rFonts w:ascii="Arial" w:hAnsi="Arial" w:cs="Arial"/>
          <w:color w:val="4C4C4E"/>
          <w:sz w:val="20"/>
          <w:szCs w:val="20"/>
        </w:rPr>
        <w:t>concurrently on all nodes.</w:t>
      </w:r>
      <w:r w:rsidR="00AF7AFD" w:rsidRPr="00AF7AFD">
        <w:rPr>
          <w:rFonts w:ascii="Arial" w:hAnsi="Arial" w:cs="Arial"/>
          <w:color w:val="4C4C4E"/>
          <w:sz w:val="20"/>
          <w:szCs w:val="20"/>
        </w:rPr>
        <w:t xml:space="preserve"> </w:t>
      </w:r>
      <w:r w:rsidR="00AF7AFD">
        <w:rPr>
          <w:rFonts w:ascii="Arial" w:hAnsi="Arial" w:cs="Arial"/>
          <w:color w:val="4C4C4E"/>
          <w:sz w:val="20"/>
          <w:szCs w:val="20"/>
        </w:rPr>
        <w:t>(</w:t>
      </w:r>
      <w:r w:rsidR="00AF7AFD" w:rsidRPr="00861F99">
        <w:rPr>
          <w:rFonts w:ascii="Arial" w:hAnsi="Arial" w:cs="Arial"/>
          <w:b/>
          <w:color w:val="4C4C4E"/>
          <w:sz w:val="20"/>
          <w:szCs w:val="20"/>
        </w:rPr>
        <w:t>for more than 2 node configuration</w:t>
      </w:r>
      <w:r w:rsidR="00AF7AFD">
        <w:rPr>
          <w:rFonts w:ascii="Arial" w:hAnsi="Arial" w:cs="Arial"/>
          <w:color w:val="4C4C4E"/>
          <w:sz w:val="20"/>
          <w:szCs w:val="20"/>
        </w:rPr>
        <w:t>)</w:t>
      </w:r>
    </w:p>
    <w:p w14:paraId="4ADBCB50" w14:textId="77777777" w:rsidR="00ED41E9" w:rsidRPr="00874450" w:rsidRDefault="00ED41E9" w:rsidP="00ED41E9">
      <w:pPr>
        <w:pStyle w:val="Heading1"/>
      </w:pPr>
      <w:bookmarkStart w:id="108" w:name="_Toc463903548"/>
      <w:bookmarkStart w:id="109" w:name="_Toc466285702"/>
      <w:bookmarkStart w:id="110" w:name="_Toc457460807"/>
      <w:r w:rsidRPr="00874450">
        <w:t>Installation and Configuration Liferay Tomcat</w:t>
      </w:r>
      <w:bookmarkEnd w:id="108"/>
      <w:bookmarkEnd w:id="109"/>
      <w:r w:rsidRPr="00874450">
        <w:t xml:space="preserve"> </w:t>
      </w:r>
      <w:bookmarkEnd w:id="110"/>
      <w:r w:rsidRPr="00874450">
        <w:t xml:space="preserve"> </w:t>
      </w:r>
    </w:p>
    <w:p w14:paraId="6D13918E" w14:textId="77777777" w:rsidR="003E105E" w:rsidRDefault="003E105E" w:rsidP="003E105E">
      <w:pPr>
        <w:pStyle w:val="ListParagraph"/>
        <w:rPr>
          <w:rFonts w:asciiTheme="majorHAnsi" w:hAnsiTheme="majorHAnsi"/>
        </w:rPr>
      </w:pPr>
    </w:p>
    <w:p w14:paraId="22C3D818" w14:textId="77777777" w:rsidR="003E105E" w:rsidRPr="00ED41E9" w:rsidRDefault="003E105E" w:rsidP="00ED41E9">
      <w:pPr>
        <w:pStyle w:val="Heading2"/>
        <w:rPr>
          <w:sz w:val="20"/>
          <w:szCs w:val="20"/>
        </w:rPr>
      </w:pPr>
      <w:bookmarkStart w:id="111" w:name="_Toc466285703"/>
      <w:r w:rsidRPr="00ED41E9">
        <w:rPr>
          <w:rFonts w:eastAsia="Times New Roman"/>
          <w:lang w:bidi="ar-SA"/>
        </w:rPr>
        <w:t>Prerequisites of tomcat liferay installation</w:t>
      </w:r>
      <w:bookmarkEnd w:id="111"/>
      <w:r w:rsidR="00874450">
        <w:tab/>
      </w:r>
    </w:p>
    <w:p w14:paraId="4E45CC96" w14:textId="77777777" w:rsidR="00ED41E9" w:rsidRDefault="00ED41E9" w:rsidP="003E105E">
      <w:pPr>
        <w:spacing w:before="0" w:after="160" w:line="259" w:lineRule="auto"/>
        <w:rPr>
          <w:rFonts w:ascii="Arial" w:eastAsia="Times New Roman" w:hAnsi="Arial" w:cs="Arial"/>
          <w:b/>
          <w:color w:val="4C4C4E"/>
          <w:sz w:val="22"/>
          <w:lang w:bidi="ar-SA"/>
        </w:rPr>
      </w:pPr>
    </w:p>
    <w:p w14:paraId="66C67559" w14:textId="77777777" w:rsidR="003E105E" w:rsidRPr="003E105E" w:rsidRDefault="003E105E" w:rsidP="003E105E">
      <w:pPr>
        <w:spacing w:before="0" w:after="160" w:line="259" w:lineRule="auto"/>
        <w:rPr>
          <w:rFonts w:ascii="Arial" w:eastAsia="Times New Roman" w:hAnsi="Arial" w:cs="Arial"/>
          <w:b/>
          <w:color w:val="4C4C4E"/>
          <w:sz w:val="22"/>
          <w:lang w:bidi="ar-SA"/>
        </w:rPr>
      </w:pPr>
      <w:r w:rsidRPr="003E105E">
        <w:rPr>
          <w:rFonts w:ascii="Arial" w:eastAsia="Times New Roman" w:hAnsi="Arial" w:cs="Arial"/>
          <w:b/>
          <w:color w:val="4C4C4E"/>
          <w:sz w:val="22"/>
          <w:lang w:bidi="ar-SA"/>
        </w:rPr>
        <w:t>Software Availability</w:t>
      </w:r>
    </w:p>
    <w:p w14:paraId="6690D5E2" w14:textId="77777777" w:rsidR="003E105E" w:rsidRPr="003E105E" w:rsidRDefault="003E105E" w:rsidP="003E105E">
      <w:pPr>
        <w:spacing w:before="0" w:after="160" w:line="259" w:lineRule="auto"/>
        <w:rPr>
          <w:rFonts w:ascii="Arial" w:eastAsia="Times New Roman" w:hAnsi="Arial" w:cs="Arial"/>
          <w:color w:val="4C4C4E"/>
          <w:lang w:bidi="ar-SA"/>
        </w:rPr>
      </w:pPr>
      <w:r w:rsidRPr="003E105E">
        <w:rPr>
          <w:rFonts w:ascii="Arial" w:eastAsia="Times New Roman" w:hAnsi="Arial" w:cs="Arial"/>
          <w:color w:val="4C4C4E"/>
          <w:lang w:bidi="ar-SA"/>
        </w:rPr>
        <w:t xml:space="preserve">Download the required package with specific version as below: </w:t>
      </w:r>
    </w:p>
    <w:p w14:paraId="5D6A3749" w14:textId="77777777" w:rsidR="003E105E" w:rsidRDefault="003E105E" w:rsidP="003E105E">
      <w:pPr>
        <w:pStyle w:val="ListParagraph"/>
        <w:autoSpaceDE w:val="0"/>
        <w:autoSpaceDN w:val="0"/>
        <w:spacing w:after="0" w:line="240" w:lineRule="auto"/>
        <w:ind w:left="1800"/>
      </w:pPr>
    </w:p>
    <w:tbl>
      <w:tblPr>
        <w:tblStyle w:val="TableGrid"/>
        <w:tblW w:w="0" w:type="auto"/>
        <w:tblLook w:val="04A0" w:firstRow="1" w:lastRow="0" w:firstColumn="1" w:lastColumn="0" w:noHBand="0" w:noVBand="1"/>
      </w:tblPr>
      <w:tblGrid>
        <w:gridCol w:w="5775"/>
        <w:gridCol w:w="2979"/>
      </w:tblGrid>
      <w:tr w:rsidR="003E105E" w14:paraId="1F19E26E" w14:textId="77777777" w:rsidTr="003E105E">
        <w:tc>
          <w:tcPr>
            <w:tcW w:w="5775" w:type="dxa"/>
            <w:shd w:val="clear" w:color="auto" w:fill="DDD9C3" w:themeFill="background2" w:themeFillShade="E6"/>
          </w:tcPr>
          <w:p w14:paraId="4ED7D2D8" w14:textId="77777777" w:rsidR="003E105E" w:rsidRPr="003E105E" w:rsidRDefault="003E105E" w:rsidP="003E105E">
            <w:pPr>
              <w:spacing w:after="160" w:line="259" w:lineRule="auto"/>
              <w:rPr>
                <w:rFonts w:ascii="Arial" w:eastAsia="Times New Roman" w:hAnsi="Arial" w:cs="Arial"/>
                <w:b/>
                <w:color w:val="4C4C4E"/>
                <w:lang w:bidi="ar-SA"/>
              </w:rPr>
            </w:pPr>
            <w:r w:rsidRPr="003E105E">
              <w:rPr>
                <w:rFonts w:ascii="Arial" w:eastAsia="Times New Roman" w:hAnsi="Arial" w:cs="Arial"/>
                <w:b/>
                <w:color w:val="4C4C4E"/>
                <w:lang w:bidi="ar-SA"/>
              </w:rPr>
              <w:t>Software</w:t>
            </w:r>
          </w:p>
        </w:tc>
        <w:tc>
          <w:tcPr>
            <w:tcW w:w="2979" w:type="dxa"/>
            <w:shd w:val="clear" w:color="auto" w:fill="DDD9C3" w:themeFill="background2" w:themeFillShade="E6"/>
          </w:tcPr>
          <w:p w14:paraId="48C094D1" w14:textId="77777777" w:rsidR="003E105E" w:rsidRPr="003E105E" w:rsidRDefault="003E105E" w:rsidP="003E105E">
            <w:pPr>
              <w:spacing w:after="160" w:line="259" w:lineRule="auto"/>
              <w:rPr>
                <w:rFonts w:ascii="Arial" w:eastAsia="Times New Roman" w:hAnsi="Arial" w:cs="Arial"/>
                <w:b/>
                <w:color w:val="4C4C4E"/>
                <w:lang w:bidi="ar-SA"/>
              </w:rPr>
            </w:pPr>
            <w:r w:rsidRPr="003E105E">
              <w:rPr>
                <w:rFonts w:ascii="Arial" w:eastAsia="Times New Roman" w:hAnsi="Arial" w:cs="Arial"/>
                <w:b/>
                <w:color w:val="4C4C4E"/>
                <w:lang w:bidi="ar-SA"/>
              </w:rPr>
              <w:t>Version</w:t>
            </w:r>
          </w:p>
        </w:tc>
      </w:tr>
      <w:tr w:rsidR="003E105E" w14:paraId="387C4656" w14:textId="77777777" w:rsidTr="003E105E">
        <w:tc>
          <w:tcPr>
            <w:tcW w:w="5775" w:type="dxa"/>
          </w:tcPr>
          <w:p w14:paraId="3F105AE5" w14:textId="77777777" w:rsidR="003E105E" w:rsidRPr="003E105E" w:rsidRDefault="003E105E" w:rsidP="003E105E">
            <w:pPr>
              <w:spacing w:after="160" w:line="259" w:lineRule="auto"/>
              <w:rPr>
                <w:rFonts w:ascii="Arial" w:eastAsia="Times New Roman" w:hAnsi="Arial" w:cs="Arial"/>
                <w:color w:val="4C4C4E"/>
                <w:lang w:bidi="ar-SA"/>
              </w:rPr>
            </w:pPr>
            <w:r w:rsidRPr="003E105E">
              <w:rPr>
                <w:rFonts w:ascii="Arial" w:eastAsia="Times New Roman" w:hAnsi="Arial" w:cs="Arial"/>
                <w:color w:val="4C4C4E"/>
                <w:lang w:bidi="ar-SA"/>
              </w:rPr>
              <w:t xml:space="preserve">liferay-dxp-digital-enterprise-7.0-ga1-20160617092557801.zip  </w:t>
            </w:r>
          </w:p>
        </w:tc>
        <w:tc>
          <w:tcPr>
            <w:tcW w:w="2979" w:type="dxa"/>
          </w:tcPr>
          <w:p w14:paraId="717BE139" w14:textId="77777777" w:rsidR="003E105E" w:rsidRPr="003E105E" w:rsidRDefault="003E105E" w:rsidP="003E105E">
            <w:pPr>
              <w:spacing w:after="160" w:line="259" w:lineRule="auto"/>
              <w:rPr>
                <w:rFonts w:ascii="Arial" w:eastAsia="Times New Roman" w:hAnsi="Arial" w:cs="Arial"/>
                <w:color w:val="4C4C4E"/>
                <w:lang w:bidi="ar-SA"/>
              </w:rPr>
            </w:pPr>
            <w:r w:rsidRPr="003E105E">
              <w:rPr>
                <w:rFonts w:ascii="Arial" w:eastAsia="Times New Roman" w:hAnsi="Arial" w:cs="Arial"/>
                <w:color w:val="4C4C4E"/>
                <w:lang w:bidi="ar-SA"/>
              </w:rPr>
              <w:t>7(bundled with Tomcat 8.0.32)</w:t>
            </w:r>
          </w:p>
        </w:tc>
      </w:tr>
      <w:tr w:rsidR="003E105E" w14:paraId="511DEAAC" w14:textId="77777777" w:rsidTr="003E105E">
        <w:tc>
          <w:tcPr>
            <w:tcW w:w="5775" w:type="dxa"/>
          </w:tcPr>
          <w:p w14:paraId="12A32A2F" w14:textId="77777777" w:rsidR="003E105E" w:rsidRPr="003E105E" w:rsidRDefault="003E105E" w:rsidP="003E105E">
            <w:pPr>
              <w:spacing w:after="160" w:line="259" w:lineRule="auto"/>
              <w:rPr>
                <w:rFonts w:ascii="Arial" w:eastAsia="Times New Roman" w:hAnsi="Arial" w:cs="Arial"/>
                <w:color w:val="4C4C4E"/>
                <w:lang w:bidi="ar-SA"/>
              </w:rPr>
            </w:pPr>
            <w:r w:rsidRPr="003E105E">
              <w:rPr>
                <w:rFonts w:ascii="Arial" w:eastAsia="Times New Roman" w:hAnsi="Arial" w:cs="Arial"/>
                <w:color w:val="4C4C4E"/>
                <w:lang w:bidi="ar-SA"/>
              </w:rPr>
              <w:t>Java(JDK)</w:t>
            </w:r>
          </w:p>
        </w:tc>
        <w:tc>
          <w:tcPr>
            <w:tcW w:w="2979" w:type="dxa"/>
          </w:tcPr>
          <w:p w14:paraId="189617DB" w14:textId="77777777" w:rsidR="003E105E" w:rsidRPr="003E105E" w:rsidRDefault="003E105E" w:rsidP="003E105E">
            <w:pPr>
              <w:spacing w:after="160" w:line="259" w:lineRule="auto"/>
              <w:rPr>
                <w:rFonts w:ascii="Arial" w:eastAsia="Times New Roman" w:hAnsi="Arial" w:cs="Arial"/>
                <w:color w:val="4C4C4E"/>
                <w:lang w:bidi="ar-SA"/>
              </w:rPr>
            </w:pPr>
            <w:r w:rsidRPr="003E105E">
              <w:rPr>
                <w:rFonts w:ascii="Arial" w:eastAsia="Times New Roman" w:hAnsi="Arial" w:cs="Arial"/>
                <w:color w:val="4C4C4E"/>
                <w:lang w:bidi="ar-SA"/>
              </w:rPr>
              <w:t>1.8.0_101</w:t>
            </w:r>
          </w:p>
        </w:tc>
      </w:tr>
      <w:tr w:rsidR="003E105E" w14:paraId="2A892092" w14:textId="77777777" w:rsidTr="003E105E">
        <w:tc>
          <w:tcPr>
            <w:tcW w:w="5775" w:type="dxa"/>
          </w:tcPr>
          <w:p w14:paraId="03C0B895" w14:textId="77777777" w:rsidR="003E105E" w:rsidRPr="003E105E" w:rsidRDefault="003E105E" w:rsidP="003E105E">
            <w:pPr>
              <w:spacing w:after="160" w:line="259" w:lineRule="auto"/>
              <w:rPr>
                <w:rFonts w:ascii="Arial" w:eastAsia="Times New Roman" w:hAnsi="Arial" w:cs="Arial"/>
                <w:color w:val="4C4C4E"/>
                <w:lang w:bidi="ar-SA"/>
              </w:rPr>
            </w:pPr>
            <w:r w:rsidRPr="003E105E">
              <w:rPr>
                <w:rFonts w:ascii="Arial" w:eastAsia="Times New Roman" w:hAnsi="Arial" w:cs="Arial"/>
                <w:color w:val="4C4C4E"/>
                <w:lang w:bidi="ar-SA"/>
              </w:rPr>
              <w:t>Liferay License</w:t>
            </w:r>
          </w:p>
        </w:tc>
        <w:tc>
          <w:tcPr>
            <w:tcW w:w="2979" w:type="dxa"/>
          </w:tcPr>
          <w:p w14:paraId="1375D56B" w14:textId="77777777" w:rsidR="003E105E" w:rsidRPr="003E105E" w:rsidRDefault="003E105E" w:rsidP="003E105E">
            <w:pPr>
              <w:spacing w:after="160" w:line="259" w:lineRule="auto"/>
              <w:rPr>
                <w:rFonts w:ascii="Arial" w:eastAsia="Times New Roman" w:hAnsi="Arial" w:cs="Arial"/>
                <w:color w:val="4C4C4E"/>
                <w:lang w:bidi="ar-SA"/>
              </w:rPr>
            </w:pPr>
          </w:p>
        </w:tc>
      </w:tr>
    </w:tbl>
    <w:p w14:paraId="69B34B71" w14:textId="77777777" w:rsidR="003E105E" w:rsidRDefault="003E105E" w:rsidP="003E105E">
      <w:pPr>
        <w:spacing w:before="0" w:after="160" w:line="259" w:lineRule="auto"/>
      </w:pPr>
    </w:p>
    <w:p w14:paraId="1E62160E" w14:textId="77777777" w:rsidR="003E105E" w:rsidRPr="003E105E" w:rsidRDefault="003E105E" w:rsidP="00B51D8A">
      <w:pPr>
        <w:pStyle w:val="ListParagraph"/>
        <w:numPr>
          <w:ilvl w:val="0"/>
          <w:numId w:val="15"/>
        </w:numPr>
        <w:spacing w:before="0" w:after="160" w:line="259" w:lineRule="auto"/>
        <w:rPr>
          <w:rFonts w:ascii="Arial" w:eastAsia="Times New Roman" w:hAnsi="Arial" w:cs="Arial"/>
          <w:color w:val="4C4C4E"/>
          <w:lang w:bidi="ar-SA"/>
        </w:rPr>
      </w:pPr>
      <w:r w:rsidRPr="003E105E">
        <w:rPr>
          <w:rFonts w:ascii="Arial" w:eastAsia="Times New Roman" w:hAnsi="Arial" w:cs="Arial"/>
          <w:color w:val="4C4C4E"/>
          <w:lang w:bidi="ar-SA"/>
        </w:rPr>
        <w:t>Upload the files to Justshare using the following URL:</w:t>
      </w:r>
    </w:p>
    <w:p w14:paraId="33F4CF0F" w14:textId="77777777" w:rsidR="003E105E" w:rsidRDefault="001F0A4E" w:rsidP="003E105E">
      <w:pPr>
        <w:ind w:left="360" w:firstLine="720"/>
      </w:pPr>
      <w:hyperlink r:id="rId8" w:history="1">
        <w:r w:rsidR="003E105E" w:rsidRPr="009C375C">
          <w:rPr>
            <w:rStyle w:val="Hyperlink"/>
          </w:rPr>
          <w:t>http://justshare.vodafone.com</w:t>
        </w:r>
      </w:hyperlink>
    </w:p>
    <w:p w14:paraId="51B84039" w14:textId="77777777" w:rsidR="003E105E" w:rsidRDefault="003E105E" w:rsidP="003E105E">
      <w:r>
        <w:lastRenderedPageBreak/>
        <w:t xml:space="preserve">                  </w:t>
      </w:r>
      <w:r>
        <w:rPr>
          <w:noProof/>
          <w:lang w:bidi="ar-SA"/>
        </w:rPr>
        <w:drawing>
          <wp:inline distT="0" distB="0" distL="0" distR="0" wp14:anchorId="672D8004" wp14:editId="57950726">
            <wp:extent cx="5049520" cy="31633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8805" cy="3175412"/>
                    </a:xfrm>
                    <a:prstGeom prst="rect">
                      <a:avLst/>
                    </a:prstGeom>
                  </pic:spPr>
                </pic:pic>
              </a:graphicData>
            </a:graphic>
          </wp:inline>
        </w:drawing>
      </w:r>
    </w:p>
    <w:p w14:paraId="2484B961" w14:textId="77777777" w:rsidR="003E105E" w:rsidRPr="003E105E" w:rsidRDefault="003E105E" w:rsidP="00B51D8A">
      <w:pPr>
        <w:pStyle w:val="ListParagraph"/>
        <w:numPr>
          <w:ilvl w:val="0"/>
          <w:numId w:val="15"/>
        </w:numPr>
        <w:spacing w:before="0" w:after="160" w:line="259" w:lineRule="auto"/>
        <w:rPr>
          <w:rFonts w:ascii="Arial" w:eastAsia="Times New Roman" w:hAnsi="Arial" w:cs="Arial"/>
          <w:color w:val="4C4C4E"/>
          <w:lang w:bidi="ar-SA"/>
        </w:rPr>
      </w:pPr>
      <w:r w:rsidRPr="003E105E">
        <w:rPr>
          <w:rFonts w:ascii="Arial" w:eastAsia="Times New Roman" w:hAnsi="Arial" w:cs="Arial"/>
          <w:color w:val="4C4C4E"/>
          <w:lang w:bidi="ar-SA"/>
        </w:rPr>
        <w:t>Add the email Id, to which you need to send the files, and add the files using “Add Files” button on the screen.</w:t>
      </w:r>
    </w:p>
    <w:p w14:paraId="12C87C95" w14:textId="77777777" w:rsidR="003E105E" w:rsidRPr="003E105E" w:rsidRDefault="003E105E" w:rsidP="00B51D8A">
      <w:pPr>
        <w:pStyle w:val="ListParagraph"/>
        <w:numPr>
          <w:ilvl w:val="0"/>
          <w:numId w:val="15"/>
        </w:numPr>
        <w:spacing w:before="0" w:after="160" w:line="259" w:lineRule="auto"/>
        <w:rPr>
          <w:rFonts w:ascii="Arial" w:eastAsia="Times New Roman" w:hAnsi="Arial" w:cs="Arial"/>
          <w:color w:val="4C4C4E"/>
          <w:lang w:bidi="ar-SA"/>
        </w:rPr>
      </w:pPr>
      <w:r w:rsidRPr="003E105E">
        <w:rPr>
          <w:rFonts w:ascii="Arial" w:eastAsia="Times New Roman" w:hAnsi="Arial" w:cs="Arial"/>
          <w:color w:val="4C4C4E"/>
          <w:lang w:bidi="ar-SA"/>
        </w:rPr>
        <w:t>Give Subject (mandatory field) and click Send.</w:t>
      </w:r>
    </w:p>
    <w:p w14:paraId="78FCD993" w14:textId="77777777" w:rsidR="003E105E" w:rsidRDefault="003E105E" w:rsidP="003E105E">
      <w:pPr>
        <w:pStyle w:val="ListParagraph"/>
        <w:ind w:left="2520"/>
      </w:pPr>
    </w:p>
    <w:p w14:paraId="1733C2AF" w14:textId="77777777" w:rsidR="003E105E" w:rsidRPr="003E105E" w:rsidRDefault="003E105E" w:rsidP="00B51D8A">
      <w:pPr>
        <w:pStyle w:val="ListParagraph"/>
        <w:numPr>
          <w:ilvl w:val="0"/>
          <w:numId w:val="15"/>
        </w:numPr>
        <w:spacing w:before="0" w:after="160" w:line="259" w:lineRule="auto"/>
        <w:rPr>
          <w:rFonts w:ascii="Arial" w:eastAsia="Times New Roman" w:hAnsi="Arial" w:cs="Arial"/>
          <w:color w:val="4C4C4E"/>
          <w:lang w:bidi="ar-SA"/>
        </w:rPr>
      </w:pPr>
      <w:r w:rsidRPr="003E105E">
        <w:rPr>
          <w:rFonts w:ascii="Arial" w:eastAsia="Times New Roman" w:hAnsi="Arial" w:cs="Arial"/>
          <w:color w:val="4C4C4E"/>
          <w:lang w:bidi="ar-SA"/>
        </w:rPr>
        <w:t>Login to Citrix using the following URL:</w:t>
      </w:r>
    </w:p>
    <w:p w14:paraId="37C064CE" w14:textId="77777777" w:rsidR="003E105E" w:rsidRDefault="001F0A4E" w:rsidP="003E105E">
      <w:pPr>
        <w:ind w:left="360" w:firstLine="720"/>
      </w:pPr>
      <w:hyperlink r:id="rId10" w:history="1">
        <w:r w:rsidR="003E105E" w:rsidRPr="009C375C">
          <w:rPr>
            <w:rStyle w:val="Hyperlink"/>
          </w:rPr>
          <w:t>http://vfg-citrix-ext.vodafone.com/vpn/index.html</w:t>
        </w:r>
      </w:hyperlink>
    </w:p>
    <w:p w14:paraId="6AE7F346" w14:textId="77777777" w:rsidR="003E105E" w:rsidRPr="003E105E" w:rsidRDefault="003E105E" w:rsidP="003E105E">
      <w:pPr>
        <w:ind w:left="1080"/>
        <w:rPr>
          <w:rFonts w:ascii="Arial" w:eastAsia="Times New Roman" w:hAnsi="Arial" w:cs="Arial"/>
          <w:color w:val="4C4C4E"/>
          <w:lang w:bidi="ar-SA"/>
        </w:rPr>
      </w:pPr>
      <w:r w:rsidRPr="003E105E">
        <w:rPr>
          <w:rFonts w:ascii="Arial" w:eastAsia="Times New Roman" w:hAnsi="Arial" w:cs="Arial"/>
          <w:color w:val="4C4C4E"/>
          <w:lang w:bidi="ar-SA"/>
        </w:rPr>
        <w:t>Using your Vodafone email Id and password, also verifying it by Symantec VIP code that we receive on our registered device.</w:t>
      </w:r>
    </w:p>
    <w:p w14:paraId="5F6CA65C" w14:textId="77777777" w:rsidR="003E105E" w:rsidRDefault="003E105E" w:rsidP="003E105E">
      <w:r>
        <w:t xml:space="preserve">                     </w:t>
      </w:r>
      <w:r>
        <w:rPr>
          <w:noProof/>
          <w:lang w:bidi="ar-SA"/>
        </w:rPr>
        <w:drawing>
          <wp:inline distT="0" distB="0" distL="0" distR="0" wp14:anchorId="0B4013A6" wp14:editId="343E8ECA">
            <wp:extent cx="4769485" cy="27884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2254" cy="2819306"/>
                    </a:xfrm>
                    <a:prstGeom prst="rect">
                      <a:avLst/>
                    </a:prstGeom>
                  </pic:spPr>
                </pic:pic>
              </a:graphicData>
            </a:graphic>
          </wp:inline>
        </w:drawing>
      </w:r>
    </w:p>
    <w:p w14:paraId="663700D8" w14:textId="77777777" w:rsidR="003E105E" w:rsidRPr="003E105E" w:rsidRDefault="003E105E" w:rsidP="00B51D8A">
      <w:pPr>
        <w:pStyle w:val="ListParagraph"/>
        <w:numPr>
          <w:ilvl w:val="0"/>
          <w:numId w:val="15"/>
        </w:numPr>
        <w:spacing w:before="0" w:after="160" w:line="259" w:lineRule="auto"/>
        <w:rPr>
          <w:rFonts w:ascii="Arial" w:eastAsia="Times New Roman" w:hAnsi="Arial" w:cs="Arial"/>
          <w:color w:val="4C4C4E"/>
          <w:lang w:bidi="ar-SA"/>
        </w:rPr>
      </w:pPr>
      <w:r w:rsidRPr="003E105E">
        <w:rPr>
          <w:rFonts w:ascii="Arial" w:eastAsia="Times New Roman" w:hAnsi="Arial" w:cs="Arial"/>
          <w:color w:val="4C4C4E"/>
          <w:lang w:bidi="ar-SA"/>
        </w:rPr>
        <w:t>Two tabs are available on your screen once you login to citrix:</w:t>
      </w:r>
    </w:p>
    <w:p w14:paraId="67284E1C" w14:textId="77777777" w:rsidR="003E105E" w:rsidRPr="003E105E" w:rsidRDefault="003E105E" w:rsidP="00B51D8A">
      <w:pPr>
        <w:pStyle w:val="ListParagraph"/>
        <w:numPr>
          <w:ilvl w:val="0"/>
          <w:numId w:val="14"/>
        </w:numPr>
        <w:spacing w:before="0" w:after="160" w:line="259" w:lineRule="auto"/>
        <w:rPr>
          <w:rFonts w:ascii="Arial" w:eastAsia="Times New Roman" w:hAnsi="Arial" w:cs="Arial"/>
          <w:color w:val="4C4C4E"/>
          <w:lang w:bidi="ar-SA"/>
        </w:rPr>
      </w:pPr>
      <w:r w:rsidRPr="003E105E">
        <w:rPr>
          <w:rFonts w:ascii="Arial" w:eastAsia="Times New Roman" w:hAnsi="Arial" w:cs="Arial"/>
          <w:color w:val="4C4C4E"/>
          <w:lang w:bidi="ar-SA"/>
        </w:rPr>
        <w:lastRenderedPageBreak/>
        <w:t>Applications</w:t>
      </w:r>
    </w:p>
    <w:p w14:paraId="10497ABE" w14:textId="77777777" w:rsidR="003E105E" w:rsidRDefault="003E105E" w:rsidP="00B51D8A">
      <w:pPr>
        <w:pStyle w:val="ListParagraph"/>
        <w:numPr>
          <w:ilvl w:val="0"/>
          <w:numId w:val="14"/>
        </w:numPr>
        <w:spacing w:before="0" w:after="160" w:line="259" w:lineRule="auto"/>
        <w:rPr>
          <w:rFonts w:ascii="Arial" w:eastAsia="Times New Roman" w:hAnsi="Arial" w:cs="Arial"/>
          <w:color w:val="4C4C4E"/>
          <w:lang w:bidi="ar-SA"/>
        </w:rPr>
      </w:pPr>
      <w:r w:rsidRPr="003E105E">
        <w:rPr>
          <w:rFonts w:ascii="Arial" w:eastAsia="Times New Roman" w:hAnsi="Arial" w:cs="Arial"/>
          <w:color w:val="4C4C4E"/>
          <w:lang w:bidi="ar-SA"/>
        </w:rPr>
        <w:t>Desktop</w:t>
      </w:r>
    </w:p>
    <w:p w14:paraId="6DF67415" w14:textId="77777777" w:rsidR="003E105E" w:rsidRPr="003E105E" w:rsidRDefault="003E105E" w:rsidP="003E105E">
      <w:pPr>
        <w:pStyle w:val="ListParagraph"/>
        <w:spacing w:before="0" w:after="160" w:line="259" w:lineRule="auto"/>
        <w:ind w:left="2520"/>
        <w:rPr>
          <w:rFonts w:ascii="Arial" w:eastAsia="Times New Roman" w:hAnsi="Arial" w:cs="Arial"/>
          <w:color w:val="4C4C4E"/>
          <w:lang w:bidi="ar-SA"/>
        </w:rPr>
      </w:pPr>
    </w:p>
    <w:p w14:paraId="22D03826" w14:textId="24113F88" w:rsidR="003E105E" w:rsidRPr="003E105E" w:rsidRDefault="003E105E" w:rsidP="00B51D8A">
      <w:pPr>
        <w:pStyle w:val="ListParagraph"/>
        <w:numPr>
          <w:ilvl w:val="0"/>
          <w:numId w:val="15"/>
        </w:numPr>
        <w:spacing w:before="0" w:after="160" w:line="259" w:lineRule="auto"/>
        <w:rPr>
          <w:rFonts w:ascii="Arial" w:eastAsia="Times New Roman" w:hAnsi="Arial" w:cs="Arial"/>
          <w:color w:val="4C4C4E"/>
          <w:lang w:bidi="ar-SA"/>
        </w:rPr>
      </w:pPr>
      <w:r w:rsidRPr="003E105E">
        <w:rPr>
          <w:rFonts w:ascii="Arial" w:eastAsia="Times New Roman" w:hAnsi="Arial" w:cs="Arial"/>
          <w:color w:val="4C4C4E"/>
          <w:lang w:bidi="ar-SA"/>
        </w:rPr>
        <w:t>Select Desktop and Open a VDI from that</w:t>
      </w:r>
      <w:r w:rsidR="00822FCA">
        <w:rPr>
          <w:rFonts w:ascii="Arial" w:eastAsia="Times New Roman" w:hAnsi="Arial" w:cs="Arial"/>
          <w:color w:val="4C4C4E"/>
          <w:lang w:bidi="ar-SA"/>
        </w:rPr>
        <w:t xml:space="preserve"> </w:t>
      </w:r>
      <w:r w:rsidRPr="003E105E">
        <w:rPr>
          <w:rFonts w:ascii="Arial" w:eastAsia="Times New Roman" w:hAnsi="Arial" w:cs="Arial"/>
          <w:color w:val="4C4C4E"/>
          <w:lang w:bidi="ar-SA"/>
        </w:rPr>
        <w:t xml:space="preserve">(any one that you have available): </w:t>
      </w:r>
    </w:p>
    <w:p w14:paraId="2906E0A6" w14:textId="77777777" w:rsidR="003E105E" w:rsidRDefault="003E105E" w:rsidP="003E105E">
      <w:r>
        <w:t xml:space="preserve">                        </w:t>
      </w:r>
      <w:r>
        <w:rPr>
          <w:noProof/>
          <w:lang w:bidi="ar-SA"/>
        </w:rPr>
        <w:drawing>
          <wp:inline distT="0" distB="0" distL="0" distR="0" wp14:anchorId="5EF899CC" wp14:editId="02310CB7">
            <wp:extent cx="4781550" cy="2314832"/>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6187" cy="2321918"/>
                    </a:xfrm>
                    <a:prstGeom prst="rect">
                      <a:avLst/>
                    </a:prstGeom>
                  </pic:spPr>
                </pic:pic>
              </a:graphicData>
            </a:graphic>
          </wp:inline>
        </w:drawing>
      </w:r>
      <w:r>
        <w:t xml:space="preserve"> </w:t>
      </w:r>
    </w:p>
    <w:p w14:paraId="07E507CA" w14:textId="77777777" w:rsidR="003E105E" w:rsidRDefault="003E105E" w:rsidP="003E105E"/>
    <w:p w14:paraId="78688ECC" w14:textId="77777777" w:rsidR="003E105E" w:rsidRPr="003E105E" w:rsidRDefault="003E105E" w:rsidP="00B51D8A">
      <w:pPr>
        <w:pStyle w:val="ListParagraph"/>
        <w:numPr>
          <w:ilvl w:val="0"/>
          <w:numId w:val="15"/>
        </w:numPr>
        <w:rPr>
          <w:rFonts w:ascii="Arial" w:eastAsia="Times New Roman" w:hAnsi="Arial" w:cs="Arial"/>
          <w:color w:val="4C4C4E"/>
          <w:lang w:bidi="ar-SA"/>
        </w:rPr>
      </w:pPr>
      <w:r w:rsidRPr="003E105E">
        <w:rPr>
          <w:rFonts w:ascii="Arial" w:eastAsia="Times New Roman" w:hAnsi="Arial" w:cs="Arial"/>
          <w:color w:val="4C4C4E"/>
          <w:lang w:bidi="ar-SA"/>
        </w:rPr>
        <w:t>Once you are into the VDI, open your Vodafone email ID and look for the Justshare mail (in your inbox)</w:t>
      </w:r>
    </w:p>
    <w:p w14:paraId="5E3B0DB6" w14:textId="77777777" w:rsidR="003E105E" w:rsidRDefault="003E105E" w:rsidP="003E105E">
      <w:r>
        <w:t xml:space="preserve">                   </w:t>
      </w:r>
      <w:r>
        <w:rPr>
          <w:noProof/>
          <w:lang w:bidi="ar-SA"/>
        </w:rPr>
        <w:drawing>
          <wp:inline distT="0" distB="0" distL="0" distR="0" wp14:anchorId="2EC187A5" wp14:editId="517DA381">
            <wp:extent cx="5276335" cy="301867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9419" cy="3026157"/>
                    </a:xfrm>
                    <a:prstGeom prst="rect">
                      <a:avLst/>
                    </a:prstGeom>
                  </pic:spPr>
                </pic:pic>
              </a:graphicData>
            </a:graphic>
          </wp:inline>
        </w:drawing>
      </w:r>
    </w:p>
    <w:p w14:paraId="1A89E4A6" w14:textId="77777777" w:rsidR="003E105E" w:rsidRDefault="003E105E" w:rsidP="003E105E"/>
    <w:p w14:paraId="37156C80" w14:textId="77777777" w:rsidR="003E105E" w:rsidRDefault="003E105E" w:rsidP="003E105E"/>
    <w:p w14:paraId="4BF04D2E" w14:textId="77777777" w:rsidR="003E105E" w:rsidRPr="003E105E" w:rsidRDefault="003E105E" w:rsidP="00B51D8A">
      <w:pPr>
        <w:pStyle w:val="ListParagraph"/>
        <w:numPr>
          <w:ilvl w:val="0"/>
          <w:numId w:val="15"/>
        </w:numPr>
        <w:spacing w:before="0" w:after="160" w:line="259" w:lineRule="auto"/>
        <w:rPr>
          <w:rFonts w:ascii="Arial" w:eastAsia="Times New Roman" w:hAnsi="Arial" w:cs="Arial"/>
          <w:color w:val="4C4C4E"/>
          <w:lang w:bidi="ar-SA"/>
        </w:rPr>
      </w:pPr>
      <w:r w:rsidRPr="003E105E">
        <w:rPr>
          <w:rFonts w:ascii="Arial" w:eastAsia="Times New Roman" w:hAnsi="Arial" w:cs="Arial"/>
          <w:color w:val="4C4C4E"/>
          <w:lang w:bidi="ar-SA"/>
        </w:rPr>
        <w:t>Click on the link and you will be prompted to download the specific files.</w:t>
      </w:r>
    </w:p>
    <w:p w14:paraId="5CCDC004" w14:textId="77777777" w:rsidR="003E105E" w:rsidRDefault="003E105E" w:rsidP="003E105E">
      <w:pPr>
        <w:pStyle w:val="ListParagraph"/>
        <w:ind w:left="1080"/>
      </w:pPr>
    </w:p>
    <w:p w14:paraId="5C4C3F47" w14:textId="77777777" w:rsidR="003E105E" w:rsidRPr="003E105E" w:rsidRDefault="003E105E" w:rsidP="00B51D8A">
      <w:pPr>
        <w:pStyle w:val="ListParagraph"/>
        <w:numPr>
          <w:ilvl w:val="0"/>
          <w:numId w:val="15"/>
        </w:numPr>
        <w:spacing w:before="0" w:after="160" w:line="259" w:lineRule="auto"/>
        <w:rPr>
          <w:rFonts w:ascii="Arial" w:eastAsia="Times New Roman" w:hAnsi="Arial" w:cs="Arial"/>
          <w:color w:val="4C4C4E"/>
          <w:lang w:bidi="ar-SA"/>
        </w:rPr>
      </w:pPr>
      <w:r w:rsidRPr="003E105E">
        <w:rPr>
          <w:rFonts w:ascii="Arial" w:eastAsia="Times New Roman" w:hAnsi="Arial" w:cs="Arial"/>
          <w:color w:val="4C4C4E"/>
          <w:lang w:bidi="ar-SA"/>
        </w:rPr>
        <w:lastRenderedPageBreak/>
        <w:t>Now we need to transfer the files to the Jump Server (using WinSCP), copy the file and paste it in the transfer folder of Jump Server.</w:t>
      </w:r>
    </w:p>
    <w:p w14:paraId="74248139" w14:textId="77777777" w:rsidR="003E105E" w:rsidRPr="003E105E" w:rsidRDefault="003E105E" w:rsidP="003E105E">
      <w:pPr>
        <w:pStyle w:val="ListParagraph"/>
        <w:spacing w:before="0" w:after="160" w:line="259" w:lineRule="auto"/>
        <w:rPr>
          <w:rFonts w:ascii="Arial" w:eastAsia="Times New Roman" w:hAnsi="Arial" w:cs="Arial"/>
          <w:color w:val="4C4C4E"/>
          <w:lang w:bidi="ar-SA"/>
        </w:rPr>
      </w:pPr>
      <w:r w:rsidRPr="003E105E">
        <w:rPr>
          <w:rFonts w:ascii="Arial" w:eastAsia="Times New Roman" w:hAnsi="Arial" w:cs="Arial"/>
          <w:b/>
          <w:color w:val="4C4C4E"/>
          <w:lang w:bidi="ar-SA"/>
        </w:rPr>
        <w:t>Note:</w:t>
      </w:r>
      <w:r w:rsidRPr="003E105E">
        <w:rPr>
          <w:rFonts w:ascii="Arial" w:eastAsia="Times New Roman" w:hAnsi="Arial" w:cs="Arial"/>
          <w:color w:val="4C4C4E"/>
          <w:lang w:bidi="ar-SA"/>
        </w:rPr>
        <w:t xml:space="preserve"> Use your unix credentials, whenever prompted for username and password. </w:t>
      </w:r>
    </w:p>
    <w:p w14:paraId="377E6044" w14:textId="77777777" w:rsidR="003E105E" w:rsidRDefault="003E105E" w:rsidP="003E105E">
      <w:r>
        <w:t xml:space="preserve">                   </w:t>
      </w:r>
      <w:r>
        <w:rPr>
          <w:noProof/>
          <w:lang w:bidi="ar-SA"/>
        </w:rPr>
        <w:drawing>
          <wp:inline distT="0" distB="0" distL="0" distR="0" wp14:anchorId="5BF65F2F" wp14:editId="15AE6751">
            <wp:extent cx="5335393" cy="29984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1921" cy="3024619"/>
                    </a:xfrm>
                    <a:prstGeom prst="rect">
                      <a:avLst/>
                    </a:prstGeom>
                  </pic:spPr>
                </pic:pic>
              </a:graphicData>
            </a:graphic>
          </wp:inline>
        </w:drawing>
      </w:r>
    </w:p>
    <w:p w14:paraId="063FF496" w14:textId="77777777" w:rsidR="003E105E" w:rsidRPr="003E105E" w:rsidRDefault="003E105E" w:rsidP="003E105E">
      <w:pPr>
        <w:rPr>
          <w:rFonts w:ascii="Arial" w:eastAsia="Times New Roman" w:hAnsi="Arial" w:cs="Arial"/>
          <w:color w:val="4C4C4E"/>
          <w:lang w:bidi="ar-SA"/>
        </w:rPr>
      </w:pPr>
    </w:p>
    <w:p w14:paraId="5E96D6D6" w14:textId="77777777" w:rsidR="003E105E" w:rsidRPr="003E105E" w:rsidRDefault="003E105E" w:rsidP="00B51D8A">
      <w:pPr>
        <w:pStyle w:val="ListParagraph"/>
        <w:numPr>
          <w:ilvl w:val="0"/>
          <w:numId w:val="15"/>
        </w:numPr>
        <w:spacing w:before="0" w:after="160" w:line="259" w:lineRule="auto"/>
        <w:rPr>
          <w:rFonts w:ascii="Arial" w:eastAsia="Times New Roman" w:hAnsi="Arial" w:cs="Arial"/>
          <w:color w:val="4C4C4E"/>
          <w:lang w:bidi="ar-SA"/>
        </w:rPr>
      </w:pPr>
      <w:r w:rsidRPr="003E105E">
        <w:rPr>
          <w:rFonts w:ascii="Arial" w:eastAsia="Times New Roman" w:hAnsi="Arial" w:cs="Arial"/>
          <w:color w:val="4C4C4E"/>
          <w:lang w:bidi="ar-SA"/>
        </w:rPr>
        <w:t>Once the deployment files are within the ‘transfer’ folder of the Jump Server, we can transfer them to respective Application Servers using the following steps:</w:t>
      </w:r>
    </w:p>
    <w:p w14:paraId="5BBCC05C" w14:textId="77777777" w:rsidR="003E105E" w:rsidRPr="003E105E" w:rsidRDefault="003E105E" w:rsidP="00B51D8A">
      <w:pPr>
        <w:pStyle w:val="ListParagraph"/>
        <w:numPr>
          <w:ilvl w:val="1"/>
          <w:numId w:val="15"/>
        </w:numPr>
        <w:spacing w:before="0" w:after="160" w:line="259" w:lineRule="auto"/>
        <w:rPr>
          <w:rFonts w:ascii="Arial" w:eastAsia="Times New Roman" w:hAnsi="Arial" w:cs="Arial"/>
          <w:color w:val="4C4C4E"/>
          <w:lang w:bidi="ar-SA"/>
        </w:rPr>
      </w:pPr>
      <w:r w:rsidRPr="003E105E">
        <w:rPr>
          <w:rFonts w:ascii="Arial" w:eastAsia="Times New Roman" w:hAnsi="Arial" w:cs="Arial"/>
          <w:color w:val="4C4C4E"/>
          <w:lang w:bidi="ar-SA"/>
        </w:rPr>
        <w:t>Open Putty</w:t>
      </w:r>
    </w:p>
    <w:p w14:paraId="732C637C" w14:textId="77777777" w:rsidR="003E105E" w:rsidRPr="003E105E" w:rsidRDefault="003E105E" w:rsidP="00B51D8A">
      <w:pPr>
        <w:pStyle w:val="ListParagraph"/>
        <w:numPr>
          <w:ilvl w:val="1"/>
          <w:numId w:val="15"/>
        </w:numPr>
        <w:spacing w:before="0" w:after="160" w:line="259" w:lineRule="auto"/>
        <w:rPr>
          <w:rFonts w:ascii="Arial" w:eastAsia="Times New Roman" w:hAnsi="Arial" w:cs="Arial"/>
          <w:color w:val="4C4C4E"/>
          <w:lang w:bidi="ar-SA"/>
        </w:rPr>
      </w:pPr>
      <w:r w:rsidRPr="003E105E">
        <w:rPr>
          <w:rFonts w:ascii="Arial" w:eastAsia="Times New Roman" w:hAnsi="Arial" w:cs="Arial"/>
          <w:color w:val="4C4C4E"/>
          <w:lang w:bidi="ar-SA"/>
        </w:rPr>
        <w:t>Give Jump Server IP: 195.233.238.118 and click login, when prompted for username and password, use your unix credentials.</w:t>
      </w:r>
    </w:p>
    <w:p w14:paraId="08F172A1" w14:textId="77777777" w:rsidR="003E105E" w:rsidRDefault="003E105E" w:rsidP="003E105E">
      <w:r>
        <w:t xml:space="preserve">            </w:t>
      </w:r>
      <w:r>
        <w:rPr>
          <w:noProof/>
          <w:lang w:bidi="ar-SA"/>
        </w:rPr>
        <w:drawing>
          <wp:inline distT="0" distB="0" distL="0" distR="0" wp14:anchorId="5EBE4EB6" wp14:editId="45DE967A">
            <wp:extent cx="5584825" cy="31056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0588" cy="3153357"/>
                    </a:xfrm>
                    <a:prstGeom prst="rect">
                      <a:avLst/>
                    </a:prstGeom>
                  </pic:spPr>
                </pic:pic>
              </a:graphicData>
            </a:graphic>
          </wp:inline>
        </w:drawing>
      </w:r>
    </w:p>
    <w:p w14:paraId="31C7313A" w14:textId="77777777" w:rsidR="003E105E" w:rsidRPr="003E105E" w:rsidRDefault="003E105E" w:rsidP="00B51D8A">
      <w:pPr>
        <w:pStyle w:val="ListParagraph"/>
        <w:numPr>
          <w:ilvl w:val="1"/>
          <w:numId w:val="15"/>
        </w:numPr>
        <w:spacing w:before="0" w:after="160" w:line="259" w:lineRule="auto"/>
        <w:rPr>
          <w:rFonts w:ascii="Arial" w:eastAsia="Times New Roman" w:hAnsi="Arial" w:cs="Arial"/>
          <w:color w:val="4C4C4E"/>
          <w:lang w:bidi="ar-SA"/>
        </w:rPr>
      </w:pPr>
      <w:r w:rsidRPr="003E105E">
        <w:rPr>
          <w:rFonts w:ascii="Arial" w:eastAsia="Times New Roman" w:hAnsi="Arial" w:cs="Arial"/>
          <w:color w:val="4C4C4E"/>
          <w:lang w:bidi="ar-SA"/>
        </w:rPr>
        <w:lastRenderedPageBreak/>
        <w:t xml:space="preserve">Once you log in, give the following command to transfer the file to respective server location: </w:t>
      </w:r>
    </w:p>
    <w:p w14:paraId="41B85463" w14:textId="77777777" w:rsidR="003E105E" w:rsidRDefault="003E105E" w:rsidP="00822FCA">
      <w:pPr>
        <w:ind w:left="720"/>
      </w:pPr>
      <w:r>
        <w:t xml:space="preserve">                   </w:t>
      </w:r>
      <w:r>
        <w:rPr>
          <w:noProof/>
          <w:lang w:bidi="ar-SA"/>
        </w:rPr>
        <w:drawing>
          <wp:inline distT="0" distB="0" distL="0" distR="0" wp14:anchorId="073F918D" wp14:editId="2CBF8FC9">
            <wp:extent cx="5584825" cy="289971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6887" cy="2921557"/>
                    </a:xfrm>
                    <a:prstGeom prst="rect">
                      <a:avLst/>
                    </a:prstGeom>
                  </pic:spPr>
                </pic:pic>
              </a:graphicData>
            </a:graphic>
          </wp:inline>
        </w:drawing>
      </w:r>
    </w:p>
    <w:p w14:paraId="67AF0D31" w14:textId="77777777" w:rsidR="00F87D14" w:rsidRPr="00C02F46" w:rsidRDefault="00F87D14" w:rsidP="00F87D14">
      <w:pPr>
        <w:pStyle w:val="ListParagraph"/>
        <w:spacing w:before="0" w:after="160" w:line="259" w:lineRule="auto"/>
        <w:ind w:left="1440"/>
        <w:rPr>
          <w:rFonts w:ascii="Arial" w:eastAsia="Times New Roman" w:hAnsi="Arial" w:cs="Arial"/>
          <w:b/>
          <w:color w:val="4C4C4E"/>
          <w:lang w:bidi="ar-SA"/>
        </w:rPr>
      </w:pPr>
      <w:r w:rsidRPr="00C02F46">
        <w:rPr>
          <w:rFonts w:ascii="Arial" w:eastAsia="Times New Roman" w:hAnsi="Arial" w:cs="Arial"/>
          <w:b/>
          <w:color w:val="4C4C4E"/>
          <w:lang w:bidi="ar-SA"/>
        </w:rPr>
        <w:t>$scp  liferay-dxp-digital-enterprise-7.0-ga1-20160617092557801.zip &lt;unix_user&gt;@&lt;&lt;Target_machineIP&gt;&gt;:/tmp</w:t>
      </w:r>
    </w:p>
    <w:p w14:paraId="45584DD7" w14:textId="77777777" w:rsidR="00F87D14" w:rsidRDefault="00F87D14" w:rsidP="003E105E"/>
    <w:p w14:paraId="578A3D65" w14:textId="4A27379A" w:rsidR="003E105E" w:rsidRPr="003E105E" w:rsidRDefault="003E105E" w:rsidP="00B51D8A">
      <w:pPr>
        <w:pStyle w:val="ListParagraph"/>
        <w:numPr>
          <w:ilvl w:val="1"/>
          <w:numId w:val="15"/>
        </w:numPr>
        <w:spacing w:before="0" w:after="160" w:line="259" w:lineRule="auto"/>
        <w:rPr>
          <w:rFonts w:ascii="Arial" w:eastAsia="Times New Roman" w:hAnsi="Arial" w:cs="Arial"/>
          <w:color w:val="4C4C4E"/>
          <w:lang w:bidi="ar-SA"/>
        </w:rPr>
      </w:pPr>
      <w:r w:rsidRPr="003E105E">
        <w:rPr>
          <w:rFonts w:ascii="Arial" w:eastAsia="Times New Roman" w:hAnsi="Arial" w:cs="Arial"/>
          <w:color w:val="4C4C4E"/>
          <w:lang w:bidi="ar-SA"/>
        </w:rPr>
        <w:t>Once you have transferred the files to the application server, you w</w:t>
      </w:r>
      <w:r w:rsidR="00F87D14">
        <w:rPr>
          <w:rFonts w:ascii="Arial" w:eastAsia="Times New Roman" w:hAnsi="Arial" w:cs="Arial"/>
          <w:color w:val="4C4C4E"/>
          <w:lang w:bidi="ar-SA"/>
        </w:rPr>
        <w:t>ill have to login as functional user</w:t>
      </w:r>
      <w:r w:rsidRPr="003E105E">
        <w:rPr>
          <w:rFonts w:ascii="Arial" w:eastAsia="Times New Roman" w:hAnsi="Arial" w:cs="Arial"/>
          <w:color w:val="4C4C4E"/>
          <w:lang w:bidi="ar-SA"/>
        </w:rPr>
        <w:t xml:space="preserve"> to transfer within the functional user directory(as we do not have permission to transfer there directly)</w:t>
      </w:r>
    </w:p>
    <w:p w14:paraId="6D6226F4" w14:textId="14AEB2D9" w:rsidR="003E105E" w:rsidRPr="003E105E" w:rsidRDefault="003E105E" w:rsidP="003E105E">
      <w:pPr>
        <w:pStyle w:val="ListParagraph"/>
        <w:spacing w:before="0" w:after="160" w:line="259" w:lineRule="auto"/>
        <w:ind w:left="1440"/>
        <w:rPr>
          <w:rFonts w:ascii="Arial" w:eastAsia="Times New Roman" w:hAnsi="Arial" w:cs="Arial"/>
          <w:b/>
          <w:color w:val="4C4C4E"/>
          <w:lang w:bidi="ar-SA"/>
        </w:rPr>
      </w:pPr>
      <w:commentRangeStart w:id="112"/>
      <w:commentRangeStart w:id="113"/>
      <w:commentRangeStart w:id="114"/>
      <w:commentRangeStart w:id="115"/>
      <w:r w:rsidRPr="003E105E">
        <w:rPr>
          <w:rFonts w:ascii="Arial" w:eastAsia="Times New Roman" w:hAnsi="Arial" w:cs="Arial"/>
          <w:b/>
          <w:color w:val="4C4C4E"/>
          <w:lang w:bidi="ar-SA"/>
        </w:rPr>
        <w:t>$</w:t>
      </w:r>
      <w:r w:rsidR="00F87D14" w:rsidRPr="00F87D14">
        <w:rPr>
          <w:rFonts w:ascii="Arial" w:eastAsia="Times New Roman" w:hAnsi="Arial" w:cs="Arial"/>
          <w:b/>
          <w:color w:val="4C4C4E"/>
          <w:lang w:bidi="ar-SA"/>
        </w:rPr>
        <w:t xml:space="preserve"> </w:t>
      </w:r>
      <w:r w:rsidR="00F87D14" w:rsidRPr="00EE7423">
        <w:rPr>
          <w:rFonts w:ascii="Arial" w:eastAsia="Times New Roman" w:hAnsi="Arial" w:cs="Arial"/>
          <w:b/>
          <w:color w:val="4C4C4E"/>
          <w:lang w:bidi="ar-SA"/>
        </w:rPr>
        <w:t>ssh  &lt;&lt;unix_user&gt;&gt;@&lt;&lt;Target_machineIP&gt;&gt;</w:t>
      </w:r>
      <w:r w:rsidRPr="003E105E">
        <w:rPr>
          <w:rFonts w:ascii="Arial" w:eastAsia="Times New Roman" w:hAnsi="Arial" w:cs="Arial"/>
          <w:b/>
          <w:color w:val="4C4C4E"/>
          <w:lang w:bidi="ar-SA"/>
        </w:rPr>
        <w:t xml:space="preserve"> </w:t>
      </w:r>
      <w:commentRangeEnd w:id="112"/>
      <w:r w:rsidR="00D03699">
        <w:rPr>
          <w:rStyle w:val="CommentReference"/>
        </w:rPr>
        <w:commentReference w:id="112"/>
      </w:r>
      <w:commentRangeEnd w:id="113"/>
      <w:r w:rsidR="00A03046">
        <w:rPr>
          <w:rStyle w:val="CommentReference"/>
        </w:rPr>
        <w:commentReference w:id="113"/>
      </w:r>
      <w:commentRangeEnd w:id="114"/>
      <w:r w:rsidR="003C527B">
        <w:rPr>
          <w:rStyle w:val="CommentReference"/>
        </w:rPr>
        <w:commentReference w:id="114"/>
      </w:r>
      <w:commentRangeEnd w:id="115"/>
      <w:r w:rsidR="00BC2CA2">
        <w:rPr>
          <w:rStyle w:val="CommentReference"/>
        </w:rPr>
        <w:commentReference w:id="115"/>
      </w:r>
    </w:p>
    <w:p w14:paraId="697D419E" w14:textId="2C9F3D31" w:rsidR="003E105E" w:rsidRPr="003E105E" w:rsidRDefault="003E105E" w:rsidP="003E105E">
      <w:pPr>
        <w:pStyle w:val="ListParagraph"/>
        <w:spacing w:before="0" w:after="160" w:line="259" w:lineRule="auto"/>
        <w:ind w:left="1440"/>
        <w:rPr>
          <w:rFonts w:ascii="Arial" w:eastAsia="Times New Roman" w:hAnsi="Arial" w:cs="Arial"/>
          <w:b/>
          <w:color w:val="4C4C4E"/>
          <w:lang w:bidi="ar-SA"/>
        </w:rPr>
      </w:pPr>
      <w:r w:rsidRPr="003E105E">
        <w:rPr>
          <w:rFonts w:ascii="Arial" w:eastAsia="Times New Roman" w:hAnsi="Arial" w:cs="Arial"/>
          <w:b/>
          <w:color w:val="4C4C4E"/>
          <w:lang w:bidi="ar-SA"/>
        </w:rPr>
        <w:t>$</w:t>
      </w:r>
      <w:r w:rsidR="00F87D14" w:rsidRPr="00EE7423">
        <w:rPr>
          <w:rFonts w:ascii="Arial" w:eastAsia="Times New Roman" w:hAnsi="Arial" w:cs="Arial"/>
          <w:b/>
          <w:color w:val="4C4C4E"/>
          <w:lang w:bidi="ar-SA"/>
        </w:rPr>
        <w:t>&lt;&lt;unix_user&gt;&gt; password</w:t>
      </w:r>
    </w:p>
    <w:p w14:paraId="659E345C" w14:textId="014BA696" w:rsidR="00F87D14" w:rsidRPr="003E105E" w:rsidRDefault="003E105E" w:rsidP="00F87D14">
      <w:pPr>
        <w:pStyle w:val="ListParagraph"/>
        <w:spacing w:before="0" w:after="160" w:line="259" w:lineRule="auto"/>
        <w:ind w:left="1440"/>
        <w:rPr>
          <w:rFonts w:ascii="Arial" w:eastAsia="Times New Roman" w:hAnsi="Arial" w:cs="Arial"/>
          <w:b/>
          <w:color w:val="4C4C4E"/>
          <w:lang w:bidi="ar-SA"/>
        </w:rPr>
      </w:pPr>
      <w:r w:rsidRPr="003E105E">
        <w:rPr>
          <w:rFonts w:ascii="Arial" w:eastAsia="Times New Roman" w:hAnsi="Arial" w:cs="Arial"/>
          <w:b/>
          <w:color w:val="4C4C4E"/>
          <w:lang w:bidi="ar-SA"/>
        </w:rPr>
        <w:t>$</w:t>
      </w:r>
      <w:r w:rsidR="00F87D14" w:rsidRPr="00F87D14">
        <w:rPr>
          <w:rFonts w:ascii="Arial" w:eastAsia="Times New Roman" w:hAnsi="Arial" w:cs="Arial"/>
          <w:b/>
          <w:color w:val="4C4C4E"/>
          <w:lang w:bidi="ar-SA"/>
        </w:rPr>
        <w:t xml:space="preserve"> </w:t>
      </w:r>
      <w:r w:rsidR="00F87D14" w:rsidRPr="00EE7423">
        <w:rPr>
          <w:rFonts w:ascii="Arial" w:eastAsia="Times New Roman" w:hAnsi="Arial" w:cs="Arial"/>
          <w:b/>
          <w:color w:val="4C4C4E"/>
          <w:lang w:bidi="ar-SA"/>
        </w:rPr>
        <w:t>cd /tmp</w:t>
      </w:r>
    </w:p>
    <w:p w14:paraId="44665D60" w14:textId="77777777" w:rsidR="00F87D14" w:rsidRDefault="00F87D14" w:rsidP="00F87D14">
      <w:pPr>
        <w:pStyle w:val="ListParagraph"/>
        <w:spacing w:before="0" w:after="160" w:line="259" w:lineRule="auto"/>
        <w:ind w:left="1440"/>
        <w:rPr>
          <w:rFonts w:ascii="Arial" w:eastAsia="Times New Roman" w:hAnsi="Arial" w:cs="Arial"/>
          <w:b/>
          <w:color w:val="4C4C4E"/>
          <w:lang w:bidi="ar-SA"/>
        </w:rPr>
      </w:pPr>
      <w:r w:rsidRPr="003E105E">
        <w:rPr>
          <w:rFonts w:ascii="Arial" w:eastAsia="Times New Roman" w:hAnsi="Arial" w:cs="Arial"/>
          <w:b/>
          <w:color w:val="4C4C4E"/>
          <w:lang w:bidi="ar-SA"/>
        </w:rPr>
        <w:t>$</w:t>
      </w:r>
      <w:r w:rsidRPr="00EE7423">
        <w:t xml:space="preserve"> </w:t>
      </w:r>
      <w:r w:rsidRPr="00EE7423">
        <w:rPr>
          <w:rFonts w:ascii="Arial" w:eastAsia="Times New Roman" w:hAnsi="Arial" w:cs="Arial"/>
          <w:b/>
          <w:color w:val="4C4C4E"/>
          <w:lang w:bidi="ar-SA"/>
        </w:rPr>
        <w:t>chmod 777 liferay-dxp-digital-enterprise-7.0-ga1-20160617092557801.zip</w:t>
      </w:r>
    </w:p>
    <w:p w14:paraId="26190438" w14:textId="77777777" w:rsidR="00F87D14" w:rsidRPr="00EE7423" w:rsidRDefault="00F87D14" w:rsidP="00F87D14">
      <w:pPr>
        <w:pStyle w:val="ListParagraph"/>
        <w:spacing w:before="0" w:after="160" w:line="259" w:lineRule="auto"/>
        <w:ind w:left="1440"/>
        <w:rPr>
          <w:rFonts w:ascii="Arial" w:eastAsia="Times New Roman" w:hAnsi="Arial" w:cs="Arial"/>
          <w:b/>
          <w:color w:val="4C4C4E"/>
          <w:lang w:bidi="ar-SA"/>
        </w:rPr>
      </w:pPr>
      <w:r w:rsidRPr="00EE7423">
        <w:rPr>
          <w:rFonts w:ascii="Arial" w:eastAsia="Times New Roman" w:hAnsi="Arial" w:cs="Arial"/>
          <w:b/>
          <w:color w:val="4C4C4E"/>
          <w:lang w:bidi="ar-SA"/>
        </w:rPr>
        <w:t>$sudo su - &lt;&lt;functional_user&gt;&gt;</w:t>
      </w:r>
    </w:p>
    <w:p w14:paraId="28C391BE" w14:textId="77777777" w:rsidR="00F87D14" w:rsidRPr="00EE7423" w:rsidRDefault="00F87D14" w:rsidP="00F87D14">
      <w:pPr>
        <w:pStyle w:val="ListParagraph"/>
        <w:spacing w:before="0" w:after="160" w:line="259" w:lineRule="auto"/>
        <w:ind w:left="1440"/>
        <w:rPr>
          <w:rFonts w:ascii="Arial" w:eastAsia="Times New Roman" w:hAnsi="Arial" w:cs="Arial"/>
          <w:b/>
          <w:color w:val="4C4C4E"/>
          <w:lang w:bidi="ar-SA"/>
        </w:rPr>
      </w:pPr>
      <w:r w:rsidRPr="00EE7423">
        <w:rPr>
          <w:rFonts w:ascii="Arial" w:eastAsia="Times New Roman" w:hAnsi="Arial" w:cs="Arial"/>
          <w:b/>
          <w:color w:val="4C4C4E"/>
          <w:lang w:bidi="ar-SA"/>
        </w:rPr>
        <w:t>$cd /opt/SP/weloadm/software (the directory where you have to copy the files)</w:t>
      </w:r>
    </w:p>
    <w:p w14:paraId="71BADEBE" w14:textId="77777777" w:rsidR="00F87D14" w:rsidRPr="003E105E" w:rsidRDefault="00F87D14" w:rsidP="00F87D14">
      <w:pPr>
        <w:pStyle w:val="ListParagraph"/>
        <w:spacing w:before="0" w:after="160" w:line="259" w:lineRule="auto"/>
        <w:ind w:left="1440"/>
        <w:rPr>
          <w:rFonts w:ascii="Arial" w:eastAsia="Times New Roman" w:hAnsi="Arial" w:cs="Arial"/>
          <w:b/>
          <w:color w:val="4C4C4E"/>
          <w:lang w:bidi="ar-SA"/>
        </w:rPr>
      </w:pPr>
      <w:r w:rsidRPr="00EE7423">
        <w:rPr>
          <w:rFonts w:ascii="Arial" w:eastAsia="Times New Roman" w:hAnsi="Arial" w:cs="Arial"/>
          <w:b/>
          <w:color w:val="4C4C4E"/>
          <w:lang w:bidi="ar-SA"/>
        </w:rPr>
        <w:t>$cp /tmp/liferay-dxp-digital-enterprise-7.0-ga1-20160617092557801.zip . (location within the functional user)</w:t>
      </w:r>
    </w:p>
    <w:p w14:paraId="0BC510A2" w14:textId="57BD6C04" w:rsidR="003E105E" w:rsidRPr="003E105E" w:rsidRDefault="003E105E" w:rsidP="003E105E">
      <w:pPr>
        <w:ind w:left="360" w:firstLine="720"/>
        <w:rPr>
          <w:rFonts w:ascii="Arial" w:eastAsia="Times New Roman" w:hAnsi="Arial" w:cs="Arial"/>
          <w:color w:val="4C4C4E"/>
          <w:lang w:bidi="ar-SA"/>
        </w:rPr>
      </w:pPr>
      <w:r w:rsidRPr="00822FCA">
        <w:rPr>
          <w:rFonts w:ascii="Arial" w:eastAsia="Times New Roman" w:hAnsi="Arial" w:cs="Arial"/>
          <w:b/>
          <w:color w:val="4C4C4E"/>
          <w:lang w:bidi="ar-SA"/>
        </w:rPr>
        <w:t>Note</w:t>
      </w:r>
      <w:r w:rsidRPr="003E105E">
        <w:rPr>
          <w:rFonts w:ascii="Arial" w:eastAsia="Times New Roman" w:hAnsi="Arial" w:cs="Arial"/>
          <w:color w:val="4C4C4E"/>
          <w:lang w:bidi="ar-SA"/>
        </w:rPr>
        <w:t>: Also copy the license file to the same location</w:t>
      </w:r>
      <w:r w:rsidR="003C527B">
        <w:rPr>
          <w:rFonts w:ascii="Arial" w:eastAsia="Times New Roman" w:hAnsi="Arial" w:cs="Arial"/>
          <w:color w:val="4C4C4E"/>
          <w:lang w:bidi="ar-SA"/>
        </w:rPr>
        <w:t>. This needs to be retrieved at the project level as it depends on contract agreements. It comes on a form of a file which needs to be individually deployed to each Liferay application server.</w:t>
      </w:r>
    </w:p>
    <w:p w14:paraId="221BDB57" w14:textId="77777777" w:rsidR="003E105E" w:rsidRPr="003E105E" w:rsidRDefault="003E105E" w:rsidP="003E105E">
      <w:pPr>
        <w:ind w:left="360" w:firstLine="720"/>
        <w:rPr>
          <w:rFonts w:ascii="Arial" w:eastAsia="Times New Roman" w:hAnsi="Arial" w:cs="Arial"/>
          <w:b/>
          <w:color w:val="4C4C4E"/>
          <w:lang w:bidi="ar-SA"/>
        </w:rPr>
      </w:pPr>
      <w:commentRangeStart w:id="116"/>
      <w:commentRangeStart w:id="117"/>
      <w:commentRangeStart w:id="118"/>
      <w:r w:rsidRPr="003E105E">
        <w:rPr>
          <w:rFonts w:ascii="Arial" w:eastAsia="Times New Roman" w:hAnsi="Arial" w:cs="Arial"/>
          <w:color w:val="4C4C4E"/>
          <w:lang w:bidi="ar-SA"/>
        </w:rPr>
        <w:tab/>
      </w:r>
      <w:r w:rsidRPr="003E105E">
        <w:rPr>
          <w:rFonts w:ascii="Arial" w:eastAsia="Times New Roman" w:hAnsi="Arial" w:cs="Arial"/>
          <w:b/>
          <w:color w:val="4C4C4E"/>
          <w:lang w:bidi="ar-SA"/>
        </w:rPr>
        <w:t xml:space="preserve">     $cp license_file /opt/SP/weloadm/software</w:t>
      </w:r>
      <w:commentRangeEnd w:id="116"/>
      <w:r w:rsidR="00D03699">
        <w:rPr>
          <w:rStyle w:val="CommentReference"/>
        </w:rPr>
        <w:commentReference w:id="116"/>
      </w:r>
      <w:commentRangeEnd w:id="117"/>
      <w:r w:rsidR="002F4A07">
        <w:rPr>
          <w:rStyle w:val="CommentReference"/>
        </w:rPr>
        <w:commentReference w:id="117"/>
      </w:r>
      <w:commentRangeEnd w:id="118"/>
      <w:r w:rsidR="003C527B">
        <w:rPr>
          <w:rStyle w:val="CommentReference"/>
        </w:rPr>
        <w:commentReference w:id="118"/>
      </w:r>
    </w:p>
    <w:p w14:paraId="6653D59B" w14:textId="77777777" w:rsidR="003E105E" w:rsidRPr="003E105E" w:rsidRDefault="003E105E" w:rsidP="003E105E">
      <w:pPr>
        <w:pStyle w:val="ListParagraph"/>
        <w:ind w:left="1800"/>
        <w:rPr>
          <w:rFonts w:ascii="Arial" w:eastAsia="Times New Roman" w:hAnsi="Arial" w:cs="Arial"/>
          <w:color w:val="4C4C4E"/>
          <w:lang w:bidi="ar-SA"/>
        </w:rPr>
      </w:pPr>
    </w:p>
    <w:p w14:paraId="393695E4" w14:textId="77777777" w:rsidR="003E105E" w:rsidRPr="003E105E" w:rsidRDefault="003E105E" w:rsidP="00B51D8A">
      <w:pPr>
        <w:pStyle w:val="ListParagraph"/>
        <w:numPr>
          <w:ilvl w:val="0"/>
          <w:numId w:val="15"/>
        </w:numPr>
        <w:spacing w:before="0" w:after="160" w:line="259" w:lineRule="auto"/>
        <w:rPr>
          <w:rFonts w:ascii="Arial" w:eastAsia="Times New Roman" w:hAnsi="Arial" w:cs="Arial"/>
          <w:color w:val="4C4C4E"/>
          <w:lang w:bidi="ar-SA"/>
        </w:rPr>
      </w:pPr>
      <w:r w:rsidRPr="003E105E">
        <w:rPr>
          <w:rFonts w:ascii="Arial" w:eastAsia="Times New Roman" w:hAnsi="Arial" w:cs="Arial"/>
          <w:color w:val="4C4C4E"/>
          <w:lang w:bidi="ar-SA"/>
        </w:rPr>
        <w:t>After following all the above steps, we will have our files with required ownership within functional user directory.</w:t>
      </w:r>
    </w:p>
    <w:p w14:paraId="7E212BF5" w14:textId="2F6CF475" w:rsidR="003E105E" w:rsidRPr="002756E4" w:rsidRDefault="003E105E" w:rsidP="002756E4">
      <w:pPr>
        <w:rPr>
          <w:rFonts w:ascii="Arial" w:eastAsia="Times New Roman" w:hAnsi="Arial" w:cs="Arial"/>
          <w:b/>
          <w:color w:val="4C4C4E"/>
          <w:sz w:val="22"/>
          <w:lang w:bidi="ar-SA"/>
        </w:rPr>
      </w:pPr>
      <w:r w:rsidRPr="002756E4">
        <w:rPr>
          <w:rFonts w:ascii="Arial" w:eastAsia="Times New Roman" w:hAnsi="Arial" w:cs="Arial"/>
          <w:b/>
          <w:color w:val="4C4C4E"/>
          <w:sz w:val="22"/>
          <w:lang w:bidi="ar-SA"/>
        </w:rPr>
        <w:t>Installing J</w:t>
      </w:r>
      <w:r w:rsidR="00F77453">
        <w:rPr>
          <w:rFonts w:ascii="Arial" w:eastAsia="Times New Roman" w:hAnsi="Arial" w:cs="Arial"/>
          <w:b/>
          <w:color w:val="4C4C4E"/>
          <w:sz w:val="22"/>
          <w:lang w:bidi="ar-SA"/>
        </w:rPr>
        <w:t>DK</w:t>
      </w:r>
    </w:p>
    <w:p w14:paraId="57BDB06F" w14:textId="77777777" w:rsidR="00F77453" w:rsidRDefault="00F77453" w:rsidP="00F77453">
      <w:pPr>
        <w:ind w:left="720"/>
        <w:rPr>
          <w:rFonts w:ascii="Arial" w:eastAsia="Times New Roman" w:hAnsi="Arial" w:cs="Arial"/>
          <w:color w:val="4C4C4E"/>
          <w:lang w:bidi="ar-SA"/>
        </w:rPr>
      </w:pPr>
      <w:r w:rsidRPr="00B14EB0">
        <w:rPr>
          <w:rFonts w:ascii="Arial" w:eastAsia="Times New Roman" w:hAnsi="Arial" w:cs="Arial"/>
          <w:color w:val="4C4C4E"/>
          <w:lang w:bidi="ar-SA"/>
        </w:rPr>
        <w:lastRenderedPageBreak/>
        <w:t>The application server should have a 64-bit Java 1.8.0_101. Please install this if not present already. Note down the path where the J</w:t>
      </w:r>
      <w:r>
        <w:rPr>
          <w:rFonts w:ascii="Arial" w:eastAsia="Times New Roman" w:hAnsi="Arial" w:cs="Arial"/>
          <w:color w:val="4C4C4E"/>
          <w:lang w:bidi="ar-SA"/>
        </w:rPr>
        <w:t>DK</w:t>
      </w:r>
      <w:r w:rsidRPr="00B14EB0">
        <w:rPr>
          <w:rFonts w:ascii="Arial" w:eastAsia="Times New Roman" w:hAnsi="Arial" w:cs="Arial"/>
          <w:color w:val="4C4C4E"/>
          <w:lang w:bidi="ar-SA"/>
        </w:rPr>
        <w:t xml:space="preserve"> is available as you JAVA_HOME, which will be referenced further in the installation notes below.</w:t>
      </w:r>
    </w:p>
    <w:p w14:paraId="775A1E19" w14:textId="77777777" w:rsidR="00ED41E9" w:rsidRPr="00B14EB0" w:rsidRDefault="00ED41E9" w:rsidP="003E105E">
      <w:pPr>
        <w:ind w:left="720"/>
        <w:rPr>
          <w:rFonts w:ascii="Arial" w:eastAsia="Times New Roman" w:hAnsi="Arial" w:cs="Arial"/>
          <w:color w:val="4C4C4E"/>
          <w:lang w:bidi="ar-SA"/>
        </w:rPr>
      </w:pPr>
    </w:p>
    <w:p w14:paraId="5741A0B6" w14:textId="77777777" w:rsidR="003E105E" w:rsidRPr="00527F5C" w:rsidRDefault="003E105E" w:rsidP="00ED41E9">
      <w:pPr>
        <w:pStyle w:val="Heading2"/>
        <w:rPr>
          <w:rFonts w:eastAsia="Times New Roman"/>
          <w:lang w:bidi="ar-SA"/>
        </w:rPr>
      </w:pPr>
      <w:bookmarkStart w:id="119" w:name="_Toc463903549"/>
      <w:bookmarkStart w:id="120" w:name="_Toc466285704"/>
      <w:r w:rsidRPr="00527F5C">
        <w:rPr>
          <w:rFonts w:eastAsia="Times New Roman"/>
          <w:lang w:bidi="ar-SA"/>
        </w:rPr>
        <w:t>Installation</w:t>
      </w:r>
      <w:bookmarkEnd w:id="119"/>
      <w:bookmarkEnd w:id="120"/>
      <w:r w:rsidRPr="00527F5C">
        <w:rPr>
          <w:rFonts w:eastAsia="Times New Roman"/>
          <w:lang w:bidi="ar-SA"/>
        </w:rPr>
        <w:t xml:space="preserve"> </w:t>
      </w:r>
    </w:p>
    <w:p w14:paraId="0BBF5B3C" w14:textId="77777777" w:rsidR="003E105E" w:rsidRPr="00BE1DFA" w:rsidRDefault="003E105E" w:rsidP="003E105E"/>
    <w:p w14:paraId="471BBC9A" w14:textId="77777777" w:rsidR="003E105E" w:rsidRPr="00B14EB0" w:rsidRDefault="003E105E" w:rsidP="00B51D8A">
      <w:pPr>
        <w:pStyle w:val="ListParagraph"/>
        <w:numPr>
          <w:ilvl w:val="1"/>
          <w:numId w:val="12"/>
        </w:numPr>
        <w:spacing w:before="0" w:after="160" w:line="259" w:lineRule="auto"/>
        <w:rPr>
          <w:rFonts w:ascii="Arial" w:eastAsia="Times New Roman" w:hAnsi="Arial" w:cs="Arial"/>
          <w:color w:val="4C4C4E"/>
          <w:lang w:bidi="ar-SA"/>
        </w:rPr>
      </w:pPr>
      <w:bookmarkStart w:id="121" w:name="_Toc463517953"/>
      <w:r w:rsidRPr="00B14EB0">
        <w:rPr>
          <w:rFonts w:ascii="Arial" w:eastAsia="Times New Roman" w:hAnsi="Arial" w:cs="Arial"/>
          <w:color w:val="4C4C4E"/>
          <w:lang w:bidi="ar-SA"/>
        </w:rPr>
        <w:t>Login as the functional user weloadm (default functional user for application server).</w:t>
      </w:r>
      <w:bookmarkStart w:id="122" w:name="_Toc463517954"/>
      <w:bookmarkEnd w:id="121"/>
    </w:p>
    <w:p w14:paraId="0E1F3571" w14:textId="77777777" w:rsidR="003E105E" w:rsidRPr="00B14EB0" w:rsidRDefault="003E105E" w:rsidP="003E105E">
      <w:pPr>
        <w:pStyle w:val="ListParagraph"/>
        <w:ind w:left="1440"/>
        <w:rPr>
          <w:rFonts w:ascii="Arial" w:eastAsia="Times New Roman" w:hAnsi="Arial" w:cs="Arial"/>
          <w:color w:val="4C4C4E"/>
          <w:lang w:bidi="ar-SA"/>
        </w:rPr>
      </w:pPr>
      <w:r w:rsidRPr="00B14EB0">
        <w:rPr>
          <w:rFonts w:ascii="Arial" w:eastAsia="Times New Roman" w:hAnsi="Arial" w:cs="Arial"/>
          <w:color w:val="4C4C4E"/>
          <w:lang w:bidi="ar-SA"/>
        </w:rPr>
        <w:t>$sudo su – weloadm</w:t>
      </w:r>
    </w:p>
    <w:p w14:paraId="5E51ED31" w14:textId="77777777" w:rsidR="003E105E" w:rsidRPr="00B14EB0" w:rsidRDefault="003E105E" w:rsidP="003E105E">
      <w:pPr>
        <w:pStyle w:val="ListParagraph"/>
        <w:ind w:left="1440"/>
        <w:rPr>
          <w:rFonts w:ascii="Arial" w:eastAsia="Times New Roman" w:hAnsi="Arial" w:cs="Arial"/>
          <w:color w:val="4C4C4E"/>
          <w:lang w:bidi="ar-SA"/>
        </w:rPr>
      </w:pPr>
      <w:r w:rsidRPr="00B14EB0">
        <w:rPr>
          <w:rFonts w:ascii="Arial" w:eastAsia="Times New Roman" w:hAnsi="Arial" w:cs="Arial"/>
          <w:color w:val="4C4C4E"/>
          <w:lang w:bidi="ar-SA"/>
        </w:rPr>
        <w:t>$unix password</w:t>
      </w:r>
    </w:p>
    <w:p w14:paraId="08055309" w14:textId="77777777" w:rsidR="003E105E" w:rsidRPr="00BE1DFA" w:rsidRDefault="003E105E" w:rsidP="003E105E">
      <w:pPr>
        <w:pStyle w:val="ListParagraph"/>
        <w:ind w:left="1440"/>
        <w:rPr>
          <w:rFonts w:asciiTheme="majorHAnsi" w:hAnsiTheme="majorHAnsi"/>
        </w:rPr>
      </w:pPr>
    </w:p>
    <w:p w14:paraId="4F4F38C4" w14:textId="77777777" w:rsidR="003E105E" w:rsidRPr="00B14EB0" w:rsidRDefault="003E105E" w:rsidP="00B51D8A">
      <w:pPr>
        <w:pStyle w:val="ListParagraph"/>
        <w:numPr>
          <w:ilvl w:val="1"/>
          <w:numId w:val="12"/>
        </w:numPr>
        <w:spacing w:before="0" w:after="160" w:line="259" w:lineRule="auto"/>
        <w:rPr>
          <w:rFonts w:ascii="Arial" w:eastAsia="Times New Roman" w:hAnsi="Arial" w:cs="Arial"/>
          <w:color w:val="4C4C4E"/>
          <w:lang w:bidi="ar-SA"/>
        </w:rPr>
      </w:pPr>
      <w:r w:rsidRPr="00B14EB0">
        <w:rPr>
          <w:rFonts w:ascii="Arial" w:eastAsia="Times New Roman" w:hAnsi="Arial" w:cs="Arial"/>
          <w:color w:val="4C4C4E"/>
          <w:lang w:bidi="ar-SA"/>
        </w:rPr>
        <w:t>Life ray bundle which is including apache tomcat and life ray application should be available</w:t>
      </w:r>
      <w:bookmarkEnd w:id="122"/>
      <w:r w:rsidRPr="00B14EB0">
        <w:rPr>
          <w:rFonts w:ascii="Arial" w:eastAsia="Times New Roman" w:hAnsi="Arial" w:cs="Arial"/>
          <w:color w:val="4C4C4E"/>
          <w:lang w:bidi="ar-SA"/>
        </w:rPr>
        <w:t xml:space="preserve"> at the below location as copied in previous steps:</w:t>
      </w:r>
    </w:p>
    <w:p w14:paraId="2D418F65" w14:textId="77777777" w:rsidR="003E105E" w:rsidRPr="00B14EB0" w:rsidRDefault="003E105E" w:rsidP="00B14EB0">
      <w:pPr>
        <w:pStyle w:val="ListParagraph"/>
        <w:spacing w:before="0" w:after="160" w:line="259" w:lineRule="auto"/>
        <w:ind w:left="1440"/>
        <w:rPr>
          <w:rFonts w:ascii="Arial" w:eastAsia="Times New Roman" w:hAnsi="Arial" w:cs="Arial"/>
          <w:color w:val="4C4C4E"/>
          <w:lang w:bidi="ar-SA"/>
        </w:rPr>
      </w:pPr>
      <w:r w:rsidRPr="00B14EB0">
        <w:rPr>
          <w:rFonts w:ascii="Arial" w:eastAsia="Times New Roman" w:hAnsi="Arial" w:cs="Arial"/>
          <w:color w:val="4C4C4E"/>
          <w:lang w:bidi="ar-SA"/>
        </w:rPr>
        <w:t>$cd /opt/SP/weloadm/software/</w:t>
      </w:r>
    </w:p>
    <w:p w14:paraId="4726E783" w14:textId="77777777" w:rsidR="003E105E" w:rsidRPr="006210F1" w:rsidRDefault="003E105E" w:rsidP="003E105E">
      <w:pPr>
        <w:autoSpaceDE w:val="0"/>
        <w:autoSpaceDN w:val="0"/>
        <w:spacing w:after="0" w:line="240" w:lineRule="auto"/>
        <w:ind w:left="720" w:firstLine="720"/>
        <w:rPr>
          <w:b/>
        </w:rPr>
      </w:pPr>
    </w:p>
    <w:p w14:paraId="3A8C73EB" w14:textId="77777777" w:rsidR="003E105E" w:rsidRPr="00B14EB0" w:rsidRDefault="003E105E" w:rsidP="00B51D8A">
      <w:pPr>
        <w:pStyle w:val="ListParagraph"/>
        <w:numPr>
          <w:ilvl w:val="1"/>
          <w:numId w:val="12"/>
        </w:numPr>
        <w:spacing w:before="0" w:after="160" w:line="259" w:lineRule="auto"/>
        <w:rPr>
          <w:rFonts w:ascii="Arial" w:eastAsia="Times New Roman" w:hAnsi="Arial" w:cs="Arial"/>
          <w:color w:val="4C4C4E"/>
          <w:lang w:bidi="ar-SA"/>
        </w:rPr>
      </w:pPr>
      <w:r w:rsidRPr="00B14EB0">
        <w:rPr>
          <w:rFonts w:ascii="Arial" w:eastAsia="Times New Roman" w:hAnsi="Arial" w:cs="Arial"/>
          <w:color w:val="4C4C4E"/>
          <w:lang w:bidi="ar-SA"/>
        </w:rPr>
        <w:t>It has a bundle of tomcat version is: 8.0.32, Liferay version is: 7.0.</w:t>
      </w:r>
    </w:p>
    <w:p w14:paraId="3947C45B" w14:textId="77777777" w:rsidR="003E105E" w:rsidRPr="00B14EB0" w:rsidRDefault="003E105E" w:rsidP="003E105E">
      <w:pPr>
        <w:pStyle w:val="ListParagraph"/>
        <w:autoSpaceDE w:val="0"/>
        <w:autoSpaceDN w:val="0"/>
        <w:spacing w:after="0" w:line="240" w:lineRule="auto"/>
        <w:ind w:firstLine="720"/>
        <w:rPr>
          <w:rFonts w:ascii="Arial" w:eastAsia="Times New Roman" w:hAnsi="Arial" w:cs="Arial"/>
          <w:color w:val="4C4C4E"/>
          <w:lang w:bidi="ar-SA"/>
        </w:rPr>
      </w:pPr>
      <w:r w:rsidRPr="00B14EB0">
        <w:rPr>
          <w:rFonts w:ascii="Arial" w:eastAsia="Times New Roman" w:hAnsi="Arial" w:cs="Arial"/>
          <w:color w:val="4C4C4E"/>
          <w:lang w:bidi="ar-SA"/>
        </w:rPr>
        <w:t>$cd /opt/SP/weloadm/software/</w:t>
      </w:r>
    </w:p>
    <w:p w14:paraId="1144A390" w14:textId="77777777" w:rsidR="002756E4" w:rsidRPr="00ED41E9" w:rsidRDefault="003E105E" w:rsidP="00ED41E9">
      <w:pPr>
        <w:pStyle w:val="ListParagraph"/>
        <w:spacing w:before="0" w:after="160" w:line="259" w:lineRule="auto"/>
        <w:ind w:left="1440"/>
        <w:rPr>
          <w:rFonts w:ascii="Arial" w:eastAsia="Times New Roman" w:hAnsi="Arial" w:cs="Arial"/>
          <w:color w:val="4C4C4E"/>
          <w:lang w:bidi="ar-SA"/>
        </w:rPr>
      </w:pPr>
      <w:r w:rsidRPr="00B14EB0">
        <w:rPr>
          <w:rFonts w:ascii="Arial" w:eastAsia="Times New Roman" w:hAnsi="Arial" w:cs="Arial"/>
          <w:color w:val="4C4C4E"/>
          <w:lang w:bidi="ar-SA"/>
        </w:rPr>
        <w:t>$unzip liferay-dxp-digital-enterprise-7.0-ga1-20160617092557801.zip</w:t>
      </w:r>
    </w:p>
    <w:p w14:paraId="11439040" w14:textId="77777777" w:rsidR="003E105E" w:rsidRPr="00983288" w:rsidRDefault="003E105E" w:rsidP="003E105E">
      <w:pPr>
        <w:autoSpaceDE w:val="0"/>
        <w:autoSpaceDN w:val="0"/>
        <w:spacing w:after="0" w:line="240" w:lineRule="auto"/>
        <w:ind w:left="720" w:firstLine="720"/>
        <w:rPr>
          <w:b/>
        </w:rPr>
      </w:pPr>
    </w:p>
    <w:p w14:paraId="68019EEB" w14:textId="77777777" w:rsidR="003E105E" w:rsidRPr="002756E4" w:rsidRDefault="003E105E" w:rsidP="00ED41E9">
      <w:pPr>
        <w:pStyle w:val="Heading2"/>
      </w:pPr>
      <w:bookmarkStart w:id="123" w:name="_Toc463903550"/>
      <w:bookmarkStart w:id="124" w:name="_Toc466285705"/>
      <w:r w:rsidRPr="002756E4">
        <w:t>Parameter Settings for Tomcat</w:t>
      </w:r>
      <w:bookmarkEnd w:id="123"/>
      <w:bookmarkEnd w:id="124"/>
      <w:r w:rsidRPr="002756E4">
        <w:t xml:space="preserve"> </w:t>
      </w:r>
    </w:p>
    <w:p w14:paraId="213A9C01" w14:textId="77777777" w:rsidR="003E105E" w:rsidRPr="00BE1DFA" w:rsidRDefault="003E105E" w:rsidP="003E105E">
      <w:pPr>
        <w:rPr>
          <w:rFonts w:ascii="Cambria" w:hAnsi="Cambria"/>
        </w:rPr>
      </w:pPr>
    </w:p>
    <w:p w14:paraId="607F84CA" w14:textId="77777777" w:rsidR="003E105E" w:rsidRPr="00527F5C" w:rsidRDefault="003E105E" w:rsidP="00527F5C">
      <w:pPr>
        <w:rPr>
          <w:rFonts w:ascii="Arial" w:eastAsia="Times New Roman" w:hAnsi="Arial" w:cs="Arial"/>
          <w:b/>
          <w:color w:val="4C4C4E"/>
          <w:sz w:val="22"/>
          <w:lang w:bidi="ar-SA"/>
        </w:rPr>
      </w:pPr>
      <w:bookmarkStart w:id="125" w:name="_Toc463903551"/>
      <w:r w:rsidRPr="00527F5C">
        <w:rPr>
          <w:rFonts w:ascii="Arial" w:eastAsia="Times New Roman" w:hAnsi="Arial" w:cs="Arial"/>
          <w:b/>
          <w:color w:val="4C4C4E"/>
          <w:sz w:val="22"/>
          <w:lang w:bidi="ar-SA"/>
        </w:rPr>
        <w:t>Installation and Configuration for Liferay and Tomcat</w:t>
      </w:r>
      <w:bookmarkEnd w:id="125"/>
    </w:p>
    <w:p w14:paraId="17161C97" w14:textId="77777777" w:rsidR="003E105E" w:rsidRPr="00BE1DFA" w:rsidRDefault="003E105E" w:rsidP="003E105E"/>
    <w:p w14:paraId="46539337" w14:textId="77777777" w:rsidR="003E105E" w:rsidRPr="00B14EB0" w:rsidRDefault="003E105E" w:rsidP="00B51D8A">
      <w:pPr>
        <w:pStyle w:val="ListParagraph"/>
        <w:numPr>
          <w:ilvl w:val="0"/>
          <w:numId w:val="13"/>
        </w:numPr>
        <w:spacing w:before="0" w:after="160" w:line="259" w:lineRule="auto"/>
        <w:rPr>
          <w:rFonts w:ascii="Arial" w:eastAsia="Times New Roman" w:hAnsi="Arial" w:cs="Arial"/>
          <w:color w:val="4C4C4E"/>
          <w:lang w:bidi="ar-SA"/>
        </w:rPr>
      </w:pPr>
      <w:r w:rsidRPr="00B14EB0">
        <w:rPr>
          <w:rFonts w:ascii="Arial" w:eastAsia="Times New Roman" w:hAnsi="Arial" w:cs="Arial"/>
          <w:color w:val="4C4C4E"/>
          <w:lang w:bidi="ar-SA"/>
        </w:rPr>
        <w:t>We have to change the following files for java availability to the application.</w:t>
      </w:r>
    </w:p>
    <w:p w14:paraId="0F436DF7" w14:textId="77777777" w:rsidR="003E105E" w:rsidRPr="00BE1DFA" w:rsidRDefault="003E105E" w:rsidP="003E105E">
      <w:pPr>
        <w:pStyle w:val="ListParagraph"/>
        <w:ind w:left="1440"/>
        <w:rPr>
          <w:rFonts w:asciiTheme="majorHAnsi" w:hAnsiTheme="majorHAnsi"/>
        </w:rPr>
      </w:pPr>
    </w:p>
    <w:p w14:paraId="28DE4D10" w14:textId="77777777" w:rsidR="003E105E" w:rsidRPr="00B14EB0" w:rsidRDefault="003E105E" w:rsidP="00B51D8A">
      <w:pPr>
        <w:pStyle w:val="ListParagraph"/>
        <w:numPr>
          <w:ilvl w:val="0"/>
          <w:numId w:val="13"/>
        </w:numPr>
        <w:spacing w:before="0" w:after="160" w:line="259" w:lineRule="auto"/>
        <w:rPr>
          <w:rFonts w:ascii="Arial" w:eastAsia="Times New Roman" w:hAnsi="Arial" w:cs="Arial"/>
          <w:color w:val="4C4C4E"/>
          <w:lang w:bidi="ar-SA"/>
        </w:rPr>
      </w:pPr>
      <w:r w:rsidRPr="00B14EB0">
        <w:rPr>
          <w:rFonts w:ascii="Arial" w:eastAsia="Times New Roman" w:hAnsi="Arial" w:cs="Arial"/>
          <w:color w:val="4C4C4E"/>
          <w:lang w:bidi="ar-SA"/>
        </w:rPr>
        <w:t>Navigate to /opt/SP/weloadm/liferay-dxp-digital-enterprise-7.0-ga1/tomcat-8.0.32/bin and edit the below mentioned files.</w:t>
      </w:r>
    </w:p>
    <w:p w14:paraId="733F185B" w14:textId="77777777" w:rsidR="003E105E" w:rsidRPr="00B14EB0" w:rsidRDefault="003E105E" w:rsidP="00B14EB0">
      <w:pPr>
        <w:pStyle w:val="ListParagraph"/>
        <w:spacing w:before="0" w:after="160" w:line="259" w:lineRule="auto"/>
        <w:ind w:left="1440"/>
        <w:rPr>
          <w:rFonts w:ascii="Arial" w:eastAsia="Times New Roman" w:hAnsi="Arial" w:cs="Arial"/>
          <w:color w:val="4C4C4E"/>
          <w:lang w:bidi="ar-SA"/>
        </w:rPr>
      </w:pPr>
    </w:p>
    <w:p w14:paraId="56964814" w14:textId="77777777" w:rsidR="003E105E" w:rsidRPr="00B14EB0" w:rsidRDefault="003E105E" w:rsidP="00B14EB0">
      <w:pPr>
        <w:pStyle w:val="ListParagraph"/>
        <w:spacing w:before="0" w:after="160" w:line="259" w:lineRule="auto"/>
        <w:ind w:left="1440"/>
        <w:rPr>
          <w:rFonts w:ascii="Arial" w:eastAsia="Times New Roman" w:hAnsi="Arial" w:cs="Arial"/>
          <w:color w:val="4C4C4E"/>
          <w:lang w:bidi="ar-SA"/>
        </w:rPr>
      </w:pPr>
      <w:r w:rsidRPr="00B14EB0">
        <w:rPr>
          <w:rFonts w:ascii="Arial" w:eastAsia="Times New Roman" w:hAnsi="Arial" w:cs="Arial"/>
          <w:color w:val="4C4C4E"/>
          <w:lang w:bidi="ar-SA"/>
        </w:rPr>
        <w:t>$ cd /opt/SP/weloadm/liferay-dxp-digital-enterprise-7.0-ga1/tomcat-8.0.32/bin</w:t>
      </w:r>
    </w:p>
    <w:p w14:paraId="5E580C31" w14:textId="77777777" w:rsidR="003E105E" w:rsidRDefault="003E105E" w:rsidP="00B14EB0">
      <w:pPr>
        <w:pStyle w:val="ListParagraph"/>
        <w:spacing w:before="0" w:after="160" w:line="259" w:lineRule="auto"/>
        <w:ind w:left="1440"/>
        <w:rPr>
          <w:rFonts w:ascii="Arial" w:eastAsia="Times New Roman" w:hAnsi="Arial" w:cs="Arial"/>
          <w:color w:val="4C4C4E"/>
          <w:lang w:bidi="ar-SA"/>
        </w:rPr>
      </w:pPr>
      <w:r w:rsidRPr="00B14EB0">
        <w:rPr>
          <w:rFonts w:ascii="Arial" w:eastAsia="Times New Roman" w:hAnsi="Arial" w:cs="Arial"/>
          <w:color w:val="4C4C4E"/>
          <w:lang w:bidi="ar-SA"/>
        </w:rPr>
        <w:t xml:space="preserve">$ </w:t>
      </w:r>
      <w:r w:rsidRPr="00822FCA">
        <w:rPr>
          <w:rFonts w:ascii="Arial" w:eastAsia="Times New Roman" w:hAnsi="Arial" w:cs="Arial"/>
          <w:color w:val="4C4C4E"/>
          <w:lang w:bidi="ar-SA"/>
        </w:rPr>
        <w:t>vi catalina.sh</w:t>
      </w:r>
    </w:p>
    <w:p w14:paraId="72D8A756" w14:textId="77777777" w:rsidR="00B14EB0" w:rsidRPr="00B14EB0" w:rsidRDefault="00B14EB0" w:rsidP="00B14EB0">
      <w:pPr>
        <w:pStyle w:val="ListParagraph"/>
        <w:spacing w:before="0" w:after="160" w:line="259" w:lineRule="auto"/>
        <w:ind w:left="1440"/>
        <w:rPr>
          <w:rFonts w:ascii="Arial" w:eastAsia="Times New Roman" w:hAnsi="Arial" w:cs="Arial"/>
          <w:color w:val="4C4C4E"/>
          <w:lang w:bidi="ar-SA"/>
        </w:rPr>
      </w:pPr>
    </w:p>
    <w:p w14:paraId="7C9891E3" w14:textId="77777777" w:rsidR="003E105E" w:rsidRPr="00B14EB0" w:rsidRDefault="003E105E" w:rsidP="00B14EB0">
      <w:pPr>
        <w:pStyle w:val="ListParagraph"/>
        <w:spacing w:before="0" w:after="160" w:line="259" w:lineRule="auto"/>
        <w:ind w:left="1440"/>
        <w:rPr>
          <w:rFonts w:ascii="Arial" w:eastAsia="Times New Roman" w:hAnsi="Arial" w:cs="Arial"/>
          <w:color w:val="4C4C4E"/>
          <w:lang w:bidi="ar-SA"/>
        </w:rPr>
      </w:pPr>
      <w:r w:rsidRPr="00B14EB0">
        <w:rPr>
          <w:rFonts w:ascii="Arial" w:eastAsia="Times New Roman" w:hAnsi="Arial" w:cs="Arial"/>
          <w:color w:val="4C4C4E"/>
          <w:lang w:bidi="ar-SA"/>
        </w:rPr>
        <w:t>Edit/Add the below parameters:</w:t>
      </w:r>
    </w:p>
    <w:p w14:paraId="0421B737" w14:textId="77777777" w:rsidR="003E105E" w:rsidRPr="00822FCA" w:rsidRDefault="003E105E" w:rsidP="003E105E">
      <w:pPr>
        <w:spacing w:after="0"/>
        <w:rPr>
          <w:rFonts w:ascii="Arial" w:eastAsia="Times New Roman" w:hAnsi="Arial" w:cs="Arial"/>
          <w:color w:val="4C4C4E"/>
          <w:lang w:bidi="ar-SA"/>
        </w:rPr>
      </w:pPr>
      <w:r w:rsidRPr="00BE1DFA">
        <w:rPr>
          <w:rFonts w:asciiTheme="majorHAnsi" w:hAnsiTheme="majorHAnsi"/>
        </w:rPr>
        <w:t xml:space="preserve">             </w:t>
      </w:r>
      <w:r w:rsidRPr="00BE1DFA">
        <w:rPr>
          <w:rFonts w:asciiTheme="majorHAnsi" w:hAnsiTheme="majorHAnsi"/>
        </w:rPr>
        <w:tab/>
      </w:r>
      <w:r w:rsidRPr="00BE1DFA">
        <w:rPr>
          <w:rFonts w:asciiTheme="majorHAnsi" w:hAnsiTheme="majorHAnsi"/>
        </w:rPr>
        <w:tab/>
      </w:r>
      <w:r w:rsidRPr="00822FCA">
        <w:rPr>
          <w:rFonts w:ascii="Arial" w:eastAsia="Times New Roman" w:hAnsi="Arial" w:cs="Arial"/>
          <w:color w:val="4C4C4E"/>
          <w:lang w:bidi="ar-SA"/>
        </w:rPr>
        <w:t>JAVA_HOME=/opt/SP/weloadm/software/jdk1.8.0_101</w:t>
      </w:r>
    </w:p>
    <w:p w14:paraId="1C7E754D" w14:textId="77777777" w:rsidR="003E105E" w:rsidRPr="00B14EB0" w:rsidRDefault="00B14EB0" w:rsidP="003E105E">
      <w:pPr>
        <w:spacing w:after="0"/>
        <w:rPr>
          <w:rFonts w:ascii="Arial" w:eastAsia="Times New Roman" w:hAnsi="Arial" w:cs="Arial"/>
          <w:color w:val="4C4C4E"/>
          <w:lang w:bidi="ar-SA"/>
        </w:rPr>
      </w:pPr>
      <w:r w:rsidRPr="00822FCA">
        <w:rPr>
          <w:rFonts w:ascii="Arial" w:eastAsia="Times New Roman" w:hAnsi="Arial" w:cs="Arial"/>
          <w:color w:val="4C4C4E"/>
          <w:lang w:bidi="ar-SA"/>
        </w:rPr>
        <w:t xml:space="preserve">             </w:t>
      </w:r>
      <w:r w:rsidRPr="00822FCA">
        <w:rPr>
          <w:rFonts w:ascii="Arial" w:eastAsia="Times New Roman" w:hAnsi="Arial" w:cs="Arial"/>
          <w:color w:val="4C4C4E"/>
          <w:lang w:bidi="ar-SA"/>
        </w:rPr>
        <w:tab/>
      </w:r>
      <w:r w:rsidR="003E105E" w:rsidRPr="00822FCA">
        <w:rPr>
          <w:rFonts w:ascii="Arial" w:eastAsia="Times New Roman" w:hAnsi="Arial" w:cs="Arial"/>
          <w:color w:val="4C4C4E"/>
          <w:lang w:bidi="ar-SA"/>
        </w:rPr>
        <w:t>JRE_HOME=/opt/SP/weloadm/software/jdk1.8.0_101/jre</w:t>
      </w:r>
    </w:p>
    <w:p w14:paraId="3A66C6EA" w14:textId="77777777" w:rsidR="003E105E" w:rsidRPr="00B14EB0" w:rsidRDefault="003E105E" w:rsidP="003E105E">
      <w:pPr>
        <w:spacing w:after="0"/>
        <w:rPr>
          <w:rFonts w:ascii="Arial" w:eastAsia="Times New Roman" w:hAnsi="Arial" w:cs="Arial"/>
          <w:color w:val="4C4C4E"/>
          <w:lang w:bidi="ar-SA"/>
        </w:rPr>
      </w:pPr>
    </w:p>
    <w:p w14:paraId="13E9E4D7" w14:textId="77777777" w:rsidR="003E105E" w:rsidRDefault="003E105E" w:rsidP="003E105E">
      <w:pPr>
        <w:spacing w:after="0"/>
      </w:pPr>
      <w:r>
        <w:tab/>
      </w:r>
      <w:r>
        <w:tab/>
      </w:r>
      <w:r w:rsidRPr="00B14EB0">
        <w:rPr>
          <w:rFonts w:ascii="Arial" w:eastAsia="Times New Roman" w:hAnsi="Arial" w:cs="Arial"/>
          <w:color w:val="4C4C4E"/>
          <w:lang w:bidi="ar-SA"/>
        </w:rPr>
        <w:t>Note: PFB screen for reference</w:t>
      </w:r>
    </w:p>
    <w:p w14:paraId="0EFCB9D1" w14:textId="77777777" w:rsidR="003E105E" w:rsidRPr="00B14EB0" w:rsidRDefault="003E105E" w:rsidP="00B14EB0">
      <w:pPr>
        <w:spacing w:after="0"/>
        <w:rPr>
          <w:rFonts w:ascii="Arial" w:eastAsia="Times New Roman" w:hAnsi="Arial" w:cs="Arial"/>
          <w:color w:val="4C4C4E"/>
          <w:lang w:bidi="ar-SA"/>
        </w:rPr>
      </w:pPr>
      <w:r>
        <w:rPr>
          <w:noProof/>
        </w:rPr>
        <w:lastRenderedPageBreak/>
        <w:t xml:space="preserve">                              </w:t>
      </w:r>
      <w:r w:rsidRPr="00B14EB0">
        <w:rPr>
          <w:rFonts w:ascii="Arial" w:eastAsia="Times New Roman" w:hAnsi="Arial" w:cs="Arial"/>
          <w:noProof/>
          <w:color w:val="4C4C4E"/>
          <w:lang w:bidi="ar-SA"/>
        </w:rPr>
        <w:drawing>
          <wp:inline distT="0" distB="0" distL="0" distR="0" wp14:anchorId="4BFBE963" wp14:editId="1A354CDD">
            <wp:extent cx="4958023" cy="203474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8794" cy="2055581"/>
                    </a:xfrm>
                    <a:prstGeom prst="rect">
                      <a:avLst/>
                    </a:prstGeom>
                  </pic:spPr>
                </pic:pic>
              </a:graphicData>
            </a:graphic>
          </wp:inline>
        </w:drawing>
      </w:r>
    </w:p>
    <w:p w14:paraId="107132C3" w14:textId="77777777" w:rsidR="003E105E" w:rsidRPr="00822FCA" w:rsidRDefault="003E105E" w:rsidP="00B14EB0">
      <w:pPr>
        <w:spacing w:after="0"/>
        <w:rPr>
          <w:rFonts w:ascii="Arial" w:eastAsia="Times New Roman" w:hAnsi="Arial" w:cs="Arial"/>
          <w:b/>
          <w:color w:val="4C4C4E"/>
          <w:lang w:bidi="ar-SA"/>
        </w:rPr>
      </w:pPr>
      <w:r w:rsidRPr="00B14EB0">
        <w:rPr>
          <w:rFonts w:ascii="Arial" w:eastAsia="Times New Roman" w:hAnsi="Arial" w:cs="Arial"/>
          <w:color w:val="4C4C4E"/>
          <w:lang w:bidi="ar-SA"/>
        </w:rPr>
        <w:tab/>
      </w:r>
      <w:r w:rsidRPr="00B14EB0">
        <w:rPr>
          <w:rFonts w:ascii="Arial" w:eastAsia="Times New Roman" w:hAnsi="Arial" w:cs="Arial"/>
          <w:color w:val="4C4C4E"/>
          <w:lang w:bidi="ar-SA"/>
        </w:rPr>
        <w:tab/>
      </w:r>
      <w:r w:rsidRPr="00822FCA">
        <w:rPr>
          <w:rFonts w:ascii="Arial" w:eastAsia="Times New Roman" w:hAnsi="Arial" w:cs="Arial"/>
          <w:b/>
          <w:color w:val="4C4C4E"/>
          <w:lang w:bidi="ar-SA"/>
        </w:rPr>
        <w:t>Save and Exit.</w:t>
      </w:r>
    </w:p>
    <w:p w14:paraId="61B52048" w14:textId="77777777" w:rsidR="002756E4" w:rsidRPr="00B14EB0" w:rsidRDefault="002756E4" w:rsidP="00B14EB0">
      <w:pPr>
        <w:spacing w:after="0"/>
        <w:rPr>
          <w:rFonts w:ascii="Arial" w:eastAsia="Times New Roman" w:hAnsi="Arial" w:cs="Arial"/>
          <w:color w:val="4C4C4E"/>
          <w:lang w:bidi="ar-SA"/>
        </w:rPr>
      </w:pPr>
    </w:p>
    <w:p w14:paraId="7CA441E5" w14:textId="77777777" w:rsidR="003E105E" w:rsidRPr="00B14EB0" w:rsidRDefault="003E105E" w:rsidP="003E105E">
      <w:pPr>
        <w:spacing w:after="0"/>
        <w:ind w:left="720" w:firstLine="720"/>
        <w:rPr>
          <w:rFonts w:ascii="Arial" w:eastAsia="Times New Roman" w:hAnsi="Arial" w:cs="Arial"/>
          <w:color w:val="4C4C4E"/>
          <w:lang w:bidi="ar-SA"/>
        </w:rPr>
      </w:pPr>
      <w:r w:rsidRPr="00822FCA">
        <w:rPr>
          <w:rFonts w:ascii="Arial" w:eastAsia="Times New Roman" w:hAnsi="Arial" w:cs="Arial"/>
          <w:color w:val="4C4C4E"/>
          <w:lang w:bidi="ar-SA"/>
        </w:rPr>
        <w:t>$ vi startup.sh</w:t>
      </w:r>
    </w:p>
    <w:p w14:paraId="4480E2EE" w14:textId="77777777" w:rsidR="003E105E" w:rsidRPr="00B14EB0" w:rsidRDefault="003E105E" w:rsidP="003E105E">
      <w:pPr>
        <w:spacing w:after="0"/>
        <w:rPr>
          <w:rFonts w:ascii="Arial" w:eastAsia="Times New Roman" w:hAnsi="Arial" w:cs="Arial"/>
          <w:color w:val="4C4C4E"/>
          <w:lang w:bidi="ar-SA"/>
        </w:rPr>
      </w:pPr>
      <w:r w:rsidRPr="00B14EB0">
        <w:rPr>
          <w:rFonts w:ascii="Arial" w:eastAsia="Times New Roman" w:hAnsi="Arial" w:cs="Arial"/>
          <w:color w:val="4C4C4E"/>
          <w:lang w:bidi="ar-SA"/>
        </w:rPr>
        <w:t xml:space="preserve">               </w:t>
      </w:r>
      <w:r w:rsidRPr="00B14EB0">
        <w:rPr>
          <w:rFonts w:ascii="Arial" w:eastAsia="Times New Roman" w:hAnsi="Arial" w:cs="Arial"/>
          <w:color w:val="4C4C4E"/>
          <w:lang w:bidi="ar-SA"/>
        </w:rPr>
        <w:tab/>
        <w:t>export JAVA_HOME=/usr/local/java</w:t>
      </w:r>
    </w:p>
    <w:p w14:paraId="1F8E9E4D" w14:textId="77777777" w:rsidR="003E105E" w:rsidRPr="00B14EB0" w:rsidRDefault="003E105E" w:rsidP="003E105E">
      <w:pPr>
        <w:spacing w:after="0"/>
        <w:rPr>
          <w:rFonts w:ascii="Arial" w:eastAsia="Times New Roman" w:hAnsi="Arial" w:cs="Arial"/>
          <w:color w:val="4C4C4E"/>
          <w:lang w:bidi="ar-SA"/>
        </w:rPr>
      </w:pPr>
      <w:r w:rsidRPr="00B14EB0">
        <w:rPr>
          <w:rFonts w:ascii="Arial" w:eastAsia="Times New Roman" w:hAnsi="Arial" w:cs="Arial"/>
          <w:color w:val="4C4C4E"/>
          <w:lang w:bidi="ar-SA"/>
        </w:rPr>
        <w:t xml:space="preserve">               </w:t>
      </w:r>
      <w:r w:rsidR="002756E4">
        <w:rPr>
          <w:rFonts w:ascii="Arial" w:eastAsia="Times New Roman" w:hAnsi="Arial" w:cs="Arial"/>
          <w:color w:val="4C4C4E"/>
          <w:lang w:bidi="ar-SA"/>
        </w:rPr>
        <w:tab/>
        <w:t>export JRE_HOME=/usr/local/jdk</w:t>
      </w:r>
    </w:p>
    <w:p w14:paraId="3D5BC1A5" w14:textId="045EE448" w:rsidR="002756E4" w:rsidRPr="00822FCA" w:rsidRDefault="003E105E" w:rsidP="003E105E">
      <w:pPr>
        <w:spacing w:after="0"/>
        <w:rPr>
          <w:ins w:id="126" w:author="Neves, André, Vodafone Portugal" w:date="2016-11-07T12:41:00Z"/>
          <w:rFonts w:ascii="Arial" w:eastAsia="Times New Roman" w:hAnsi="Arial" w:cs="Arial"/>
          <w:b/>
          <w:color w:val="4C4C4E"/>
          <w:lang w:bidi="ar-SA"/>
        </w:rPr>
      </w:pPr>
      <w:r w:rsidRPr="00B14EB0">
        <w:rPr>
          <w:rFonts w:ascii="Arial" w:eastAsia="Times New Roman" w:hAnsi="Arial" w:cs="Arial"/>
          <w:color w:val="4C4C4E"/>
          <w:lang w:bidi="ar-SA"/>
        </w:rPr>
        <w:tab/>
      </w:r>
      <w:r w:rsidRPr="00B14EB0">
        <w:rPr>
          <w:rFonts w:ascii="Arial" w:eastAsia="Times New Roman" w:hAnsi="Arial" w:cs="Arial"/>
          <w:color w:val="4C4C4E"/>
          <w:lang w:bidi="ar-SA"/>
        </w:rPr>
        <w:tab/>
      </w:r>
      <w:r w:rsidRPr="00822FCA">
        <w:rPr>
          <w:rFonts w:ascii="Arial" w:eastAsia="Times New Roman" w:hAnsi="Arial" w:cs="Arial"/>
          <w:b/>
          <w:color w:val="4C4C4E"/>
          <w:lang w:bidi="ar-SA"/>
        </w:rPr>
        <w:t xml:space="preserve">Save and Exit. </w:t>
      </w:r>
    </w:p>
    <w:p w14:paraId="476844C8" w14:textId="109DDD52" w:rsidR="00822FCA" w:rsidRDefault="00822FCA" w:rsidP="003E105E">
      <w:pPr>
        <w:spacing w:after="0"/>
        <w:rPr>
          <w:ins w:id="127" w:author="Neves, André, Vodafone Portugal" w:date="2016-11-07T12:41:00Z"/>
          <w:rFonts w:ascii="Arial" w:eastAsia="Times New Roman" w:hAnsi="Arial" w:cs="Arial"/>
          <w:color w:val="4C4C4E"/>
          <w:lang w:bidi="ar-SA"/>
        </w:rPr>
      </w:pPr>
    </w:p>
    <w:p w14:paraId="1340413F" w14:textId="77777777" w:rsidR="00822FCA" w:rsidRPr="002756E4" w:rsidRDefault="00822FCA" w:rsidP="003E105E">
      <w:pPr>
        <w:spacing w:after="0"/>
        <w:rPr>
          <w:rFonts w:ascii="Arial" w:eastAsia="Times New Roman" w:hAnsi="Arial" w:cs="Arial"/>
          <w:color w:val="4C4C4E"/>
          <w:lang w:bidi="ar-SA"/>
        </w:rPr>
      </w:pPr>
    </w:p>
    <w:p w14:paraId="0420B056" w14:textId="2C73FCC7" w:rsidR="003E105E" w:rsidRPr="00822FCA" w:rsidRDefault="003E105E" w:rsidP="003E105E">
      <w:pPr>
        <w:spacing w:after="0"/>
        <w:ind w:left="720" w:firstLine="720"/>
        <w:rPr>
          <w:rFonts w:ascii="Arial" w:eastAsia="Times New Roman" w:hAnsi="Arial" w:cs="Arial"/>
          <w:color w:val="4C4C4E"/>
          <w:lang w:bidi="ar-SA"/>
        </w:rPr>
      </w:pPr>
      <w:r w:rsidRPr="00822FCA">
        <w:rPr>
          <w:rFonts w:ascii="Arial" w:eastAsia="Times New Roman" w:hAnsi="Arial" w:cs="Arial"/>
          <w:color w:val="4C4C4E"/>
          <w:lang w:bidi="ar-SA"/>
        </w:rPr>
        <w:t xml:space="preserve">$ vi </w:t>
      </w:r>
      <w:r w:rsidR="009370B4" w:rsidRPr="00822FCA">
        <w:rPr>
          <w:rFonts w:ascii="Arial" w:eastAsia="Times New Roman" w:hAnsi="Arial" w:cs="Arial"/>
          <w:color w:val="4C4C4E"/>
          <w:lang w:bidi="ar-SA"/>
        </w:rPr>
        <w:t>$HOME/.bash_profile</w:t>
      </w:r>
      <w:r w:rsidR="009370B4" w:rsidRPr="00822FCA" w:rsidDel="009370B4">
        <w:rPr>
          <w:rFonts w:ascii="Arial" w:eastAsia="Times New Roman" w:hAnsi="Arial" w:cs="Arial"/>
          <w:color w:val="4C4C4E"/>
          <w:lang w:bidi="ar-SA"/>
        </w:rPr>
        <w:t xml:space="preserve"> </w:t>
      </w:r>
    </w:p>
    <w:p w14:paraId="75197B1A" w14:textId="77777777" w:rsidR="003E105E" w:rsidRPr="00BE1DFA" w:rsidRDefault="003E105E" w:rsidP="003E105E">
      <w:pPr>
        <w:spacing w:after="0"/>
        <w:rPr>
          <w:rFonts w:asciiTheme="majorHAnsi" w:hAnsiTheme="majorHAnsi"/>
        </w:rPr>
      </w:pPr>
      <w:r w:rsidRPr="00BE1DFA">
        <w:rPr>
          <w:rFonts w:asciiTheme="majorHAnsi" w:hAnsiTheme="majorHAnsi"/>
        </w:rPr>
        <w:t xml:space="preserve">             </w:t>
      </w:r>
      <w:r w:rsidRPr="00D554E9">
        <w:rPr>
          <w:rFonts w:ascii="Arial" w:eastAsia="Times New Roman" w:hAnsi="Arial" w:cs="Arial"/>
          <w:color w:val="4C4C4E"/>
          <w:lang w:bidi="ar-SA"/>
        </w:rPr>
        <w:tab/>
      </w:r>
      <w:r w:rsidRPr="00D554E9">
        <w:rPr>
          <w:rFonts w:ascii="Arial" w:eastAsia="Times New Roman" w:hAnsi="Arial" w:cs="Arial"/>
          <w:color w:val="4C4C4E"/>
          <w:lang w:bidi="ar-SA"/>
        </w:rPr>
        <w:tab/>
        <w:t xml:space="preserve"> export JAVA_HOME=/opt/SP/weloadm/software/jdk1.8.0_101</w:t>
      </w:r>
    </w:p>
    <w:p w14:paraId="6D94868F" w14:textId="77777777" w:rsidR="003E105E" w:rsidRPr="00D554E9" w:rsidRDefault="003E105E" w:rsidP="003E105E">
      <w:pPr>
        <w:spacing w:after="0"/>
        <w:rPr>
          <w:rFonts w:ascii="Arial" w:eastAsia="Times New Roman" w:hAnsi="Arial" w:cs="Arial"/>
          <w:color w:val="4C4C4E"/>
          <w:lang w:bidi="ar-SA"/>
        </w:rPr>
      </w:pPr>
      <w:r w:rsidRPr="00BE1DFA">
        <w:rPr>
          <w:rFonts w:asciiTheme="majorHAnsi" w:hAnsiTheme="majorHAnsi"/>
        </w:rPr>
        <w:t xml:space="preserve">             </w:t>
      </w:r>
      <w:r>
        <w:rPr>
          <w:rFonts w:asciiTheme="majorHAnsi" w:hAnsiTheme="majorHAnsi"/>
        </w:rPr>
        <w:tab/>
      </w:r>
      <w:r>
        <w:rPr>
          <w:rFonts w:asciiTheme="majorHAnsi" w:hAnsiTheme="majorHAnsi"/>
        </w:rPr>
        <w:tab/>
      </w:r>
      <w:r w:rsidRPr="00D554E9">
        <w:rPr>
          <w:rFonts w:ascii="Arial" w:eastAsia="Times New Roman" w:hAnsi="Arial" w:cs="Arial"/>
          <w:color w:val="4C4C4E"/>
          <w:lang w:bidi="ar-SA"/>
        </w:rPr>
        <w:t xml:space="preserve"> export JRE_HOME=/opt/SP/weloadm/software/jdk1.8.0_101/jre  </w:t>
      </w:r>
    </w:p>
    <w:p w14:paraId="75FB0E5D" w14:textId="77777777" w:rsidR="003E105E" w:rsidRPr="00D554E9" w:rsidRDefault="003E105E" w:rsidP="003E105E">
      <w:pPr>
        <w:spacing w:after="0"/>
        <w:ind w:left="1080" w:firstLine="360"/>
        <w:rPr>
          <w:rFonts w:ascii="Arial" w:eastAsia="Times New Roman" w:hAnsi="Arial" w:cs="Arial"/>
          <w:color w:val="4C4C4E"/>
          <w:lang w:bidi="ar-SA"/>
        </w:rPr>
      </w:pPr>
      <w:r w:rsidRPr="00D554E9">
        <w:rPr>
          <w:rFonts w:ascii="Arial" w:eastAsia="Times New Roman" w:hAnsi="Arial" w:cs="Arial"/>
          <w:color w:val="4C4C4E"/>
          <w:lang w:bidi="ar-SA"/>
        </w:rPr>
        <w:t xml:space="preserve"> export PATH=$PATH:/opt/SP/weloadm/software/jdk1.8.0_101/bin=/opt/SP/weloadm/software/jdk1.8.0_101/jre/bin</w:t>
      </w:r>
    </w:p>
    <w:p w14:paraId="3B62EDB6" w14:textId="77777777" w:rsidR="003E105E" w:rsidRPr="00822FCA" w:rsidRDefault="003E105E" w:rsidP="003E105E">
      <w:pPr>
        <w:spacing w:after="0"/>
        <w:rPr>
          <w:rFonts w:asciiTheme="majorHAnsi" w:hAnsiTheme="majorHAnsi"/>
          <w:b/>
        </w:rPr>
      </w:pPr>
      <w:r>
        <w:rPr>
          <w:rFonts w:asciiTheme="majorHAnsi" w:hAnsiTheme="majorHAnsi"/>
        </w:rPr>
        <w:tab/>
      </w:r>
      <w:r>
        <w:rPr>
          <w:rFonts w:asciiTheme="majorHAnsi" w:hAnsiTheme="majorHAnsi"/>
        </w:rPr>
        <w:tab/>
      </w:r>
      <w:r w:rsidRPr="00822FCA">
        <w:rPr>
          <w:rFonts w:ascii="Arial" w:eastAsia="Times New Roman" w:hAnsi="Arial" w:cs="Arial"/>
          <w:b/>
          <w:color w:val="4C4C4E"/>
          <w:lang w:bidi="ar-SA"/>
        </w:rPr>
        <w:t>Save and Exit</w:t>
      </w:r>
    </w:p>
    <w:p w14:paraId="5D46368F" w14:textId="77777777" w:rsidR="003E105E" w:rsidRPr="00BE1DFA" w:rsidRDefault="003E105E" w:rsidP="003E105E">
      <w:pPr>
        <w:spacing w:after="0"/>
        <w:rPr>
          <w:rFonts w:asciiTheme="majorHAnsi" w:hAnsiTheme="majorHAnsi"/>
        </w:rPr>
      </w:pPr>
    </w:p>
    <w:p w14:paraId="69A7E4D0" w14:textId="77777777" w:rsidR="003E105E" w:rsidRPr="002A1DCD" w:rsidRDefault="003E105E" w:rsidP="00B51D8A">
      <w:pPr>
        <w:pStyle w:val="ListParagraph"/>
        <w:numPr>
          <w:ilvl w:val="0"/>
          <w:numId w:val="13"/>
        </w:numPr>
        <w:spacing w:after="0"/>
        <w:rPr>
          <w:rFonts w:asciiTheme="majorHAnsi" w:hAnsiTheme="majorHAnsi"/>
        </w:rPr>
      </w:pPr>
      <w:r w:rsidRPr="002756E4">
        <w:rPr>
          <w:rFonts w:ascii="Arial" w:eastAsia="Times New Roman" w:hAnsi="Arial" w:cs="Arial"/>
          <w:b/>
          <w:color w:val="4C4C4E"/>
          <w:lang w:bidi="ar-SA"/>
        </w:rPr>
        <w:t>Startup Tomcat by using following command</w:t>
      </w:r>
      <w:r w:rsidRPr="002A1DCD">
        <w:rPr>
          <w:rFonts w:ascii="Arial" w:eastAsia="Times New Roman" w:hAnsi="Arial" w:cs="Arial"/>
          <w:color w:val="4C4C4E"/>
          <w:lang w:bidi="ar-SA"/>
        </w:rPr>
        <w:t>:</w:t>
      </w:r>
    </w:p>
    <w:p w14:paraId="6901E9BC" w14:textId="77777777" w:rsidR="003E105E" w:rsidRPr="002A1DCD" w:rsidRDefault="003E105E" w:rsidP="002A1DCD">
      <w:pPr>
        <w:spacing w:after="0"/>
        <w:ind w:left="720" w:firstLine="720"/>
        <w:rPr>
          <w:rFonts w:ascii="Arial" w:eastAsia="Times New Roman" w:hAnsi="Arial" w:cs="Arial"/>
          <w:color w:val="4C4C4E"/>
          <w:lang w:bidi="ar-SA"/>
        </w:rPr>
      </w:pPr>
      <w:r w:rsidRPr="002A1DCD">
        <w:rPr>
          <w:rFonts w:ascii="Arial" w:eastAsia="Times New Roman" w:hAnsi="Arial" w:cs="Arial"/>
          <w:color w:val="4C4C4E"/>
          <w:lang w:bidi="ar-SA"/>
        </w:rPr>
        <w:t>$ cd opt/SP/weloadm/liferay-dxp-digital-enterprise-7.0-ga1/tomcat-8.0.32/bin</w:t>
      </w:r>
    </w:p>
    <w:p w14:paraId="0970B9E7" w14:textId="77777777" w:rsidR="003E105E" w:rsidRPr="002A1DCD" w:rsidRDefault="003E105E" w:rsidP="002A1DCD">
      <w:pPr>
        <w:spacing w:after="0"/>
        <w:ind w:left="720" w:firstLine="720"/>
        <w:rPr>
          <w:rFonts w:ascii="Arial" w:eastAsia="Times New Roman" w:hAnsi="Arial" w:cs="Arial"/>
          <w:color w:val="4C4C4E"/>
          <w:lang w:bidi="ar-SA"/>
        </w:rPr>
      </w:pPr>
      <w:r w:rsidRPr="002A1DCD">
        <w:rPr>
          <w:rFonts w:ascii="Arial" w:eastAsia="Times New Roman" w:hAnsi="Arial" w:cs="Arial"/>
          <w:color w:val="4C4C4E"/>
          <w:lang w:bidi="ar-SA"/>
        </w:rPr>
        <w:t xml:space="preserve">$ </w:t>
      </w:r>
      <w:r w:rsidR="005955CA">
        <w:rPr>
          <w:rFonts w:ascii="Arial" w:eastAsia="Times New Roman" w:hAnsi="Arial" w:cs="Arial"/>
          <w:color w:val="4C4C4E"/>
          <w:lang w:bidi="ar-SA"/>
        </w:rPr>
        <w:t xml:space="preserve">nohup </w:t>
      </w:r>
      <w:r w:rsidRPr="002A1DCD">
        <w:rPr>
          <w:rFonts w:ascii="Arial" w:eastAsia="Times New Roman" w:hAnsi="Arial" w:cs="Arial"/>
          <w:color w:val="4C4C4E"/>
          <w:lang w:bidi="ar-SA"/>
        </w:rPr>
        <w:t>./startup.sh</w:t>
      </w:r>
      <w:r w:rsidR="005955CA">
        <w:rPr>
          <w:rFonts w:ascii="Arial" w:eastAsia="Times New Roman" w:hAnsi="Arial" w:cs="Arial"/>
          <w:color w:val="4C4C4E"/>
          <w:lang w:bidi="ar-SA"/>
        </w:rPr>
        <w:t xml:space="preserve"> &gt;&gt; nohup.out &amp;</w:t>
      </w:r>
    </w:p>
    <w:p w14:paraId="449875E9" w14:textId="77777777" w:rsidR="003E105E" w:rsidRPr="00BE1DFA" w:rsidRDefault="003E105E" w:rsidP="003E105E">
      <w:pPr>
        <w:pStyle w:val="ListParagraph"/>
        <w:ind w:firstLine="720"/>
        <w:rPr>
          <w:rFonts w:asciiTheme="majorHAnsi" w:hAnsiTheme="majorHAnsi"/>
          <w:b/>
        </w:rPr>
      </w:pPr>
    </w:p>
    <w:p w14:paraId="27F03ED1" w14:textId="77777777" w:rsidR="003E105E" w:rsidRPr="00BE1DFA" w:rsidRDefault="003E105E" w:rsidP="003E105E">
      <w:pPr>
        <w:pStyle w:val="ListParagraph"/>
        <w:ind w:firstLine="720"/>
        <w:rPr>
          <w:rFonts w:asciiTheme="majorHAnsi" w:hAnsiTheme="majorHAnsi"/>
        </w:rPr>
      </w:pPr>
    </w:p>
    <w:p w14:paraId="46A6A33B" w14:textId="77777777" w:rsidR="003E105E" w:rsidRDefault="003E105E" w:rsidP="00B51D8A">
      <w:pPr>
        <w:pStyle w:val="ListParagraph"/>
        <w:numPr>
          <w:ilvl w:val="0"/>
          <w:numId w:val="13"/>
        </w:numPr>
        <w:spacing w:before="0" w:after="160" w:line="259" w:lineRule="auto"/>
        <w:rPr>
          <w:ins w:id="128" w:author="Murali Krishna Pinjala" w:date="2016-10-16T13:41:00Z"/>
          <w:rFonts w:ascii="Arial" w:eastAsia="Times New Roman" w:hAnsi="Arial" w:cs="Arial"/>
          <w:color w:val="4C4C4E"/>
          <w:lang w:bidi="ar-SA"/>
        </w:rPr>
      </w:pPr>
      <w:r w:rsidRPr="002A1DCD">
        <w:rPr>
          <w:rFonts w:ascii="Arial" w:eastAsia="Times New Roman" w:hAnsi="Arial" w:cs="Arial"/>
          <w:color w:val="4C4C4E"/>
          <w:lang w:bidi="ar-SA"/>
        </w:rPr>
        <w:t>To test if the application is started, go to the browser and give the following URL in the address bar:</w:t>
      </w:r>
    </w:p>
    <w:p w14:paraId="01D0D6F8" w14:textId="77777777" w:rsidR="00F771C3" w:rsidRPr="002A1DCD" w:rsidRDefault="00F771C3" w:rsidP="006E25D8">
      <w:pPr>
        <w:pStyle w:val="ListParagraph"/>
        <w:spacing w:before="0" w:after="160" w:line="259" w:lineRule="auto"/>
        <w:ind w:left="1440"/>
        <w:rPr>
          <w:rFonts w:ascii="Arial" w:eastAsia="Times New Roman" w:hAnsi="Arial" w:cs="Arial"/>
          <w:color w:val="4C4C4E"/>
          <w:lang w:bidi="ar-SA"/>
        </w:rPr>
      </w:pPr>
    </w:p>
    <w:p w14:paraId="43D394FA" w14:textId="31423917" w:rsidR="00F771C3" w:rsidRDefault="00F771C3" w:rsidP="00F771C3">
      <w:pPr>
        <w:pStyle w:val="ListParagraph"/>
        <w:ind w:left="1440"/>
        <w:rPr>
          <w:ins w:id="129" w:author="Murali Krishna Pinjala" w:date="2016-10-16T13:42:00Z"/>
          <w:rStyle w:val="Hyperlink"/>
          <w:rFonts w:asciiTheme="majorHAnsi" w:hAnsiTheme="majorHAnsi"/>
        </w:rPr>
      </w:pPr>
      <w:commentRangeStart w:id="130"/>
      <w:commentRangeStart w:id="131"/>
      <w:commentRangeStart w:id="132"/>
      <w:commentRangeStart w:id="133"/>
      <w:r>
        <w:rPr>
          <w:rFonts w:asciiTheme="majorHAnsi" w:hAnsiTheme="majorHAnsi"/>
        </w:rPr>
        <w:t>http://&lt;Application_Server&gt;:</w:t>
      </w:r>
      <w:r w:rsidR="00866989">
        <w:rPr>
          <w:rFonts w:asciiTheme="majorHAnsi" w:hAnsiTheme="majorHAnsi"/>
          <w:highlight w:val="yellow"/>
        </w:rPr>
        <w:t>7010</w:t>
      </w:r>
      <w:r>
        <w:rPr>
          <w:rFonts w:asciiTheme="majorHAnsi" w:hAnsiTheme="majorHAnsi"/>
        </w:rPr>
        <w:t>/[NAV]</w:t>
      </w:r>
      <w:commentRangeEnd w:id="130"/>
      <w:r w:rsidR="00085B7D">
        <w:rPr>
          <w:rStyle w:val="CommentReference"/>
        </w:rPr>
        <w:commentReference w:id="130"/>
      </w:r>
      <w:commentRangeEnd w:id="131"/>
      <w:r w:rsidR="009370B4">
        <w:rPr>
          <w:rStyle w:val="CommentReference"/>
        </w:rPr>
        <w:commentReference w:id="131"/>
      </w:r>
      <w:commentRangeEnd w:id="132"/>
      <w:r w:rsidR="003C527B">
        <w:rPr>
          <w:rStyle w:val="CommentReference"/>
        </w:rPr>
        <w:commentReference w:id="132"/>
      </w:r>
      <w:commentRangeEnd w:id="133"/>
      <w:r w:rsidR="00BC2CA2">
        <w:rPr>
          <w:rStyle w:val="CommentReference"/>
        </w:rPr>
        <w:commentReference w:id="133"/>
      </w:r>
    </w:p>
    <w:p w14:paraId="548E2D21" w14:textId="77777777" w:rsidR="003E105E" w:rsidRDefault="003E105E" w:rsidP="003E105E">
      <w:pPr>
        <w:pStyle w:val="ListParagraph"/>
        <w:ind w:left="1440"/>
        <w:rPr>
          <w:rStyle w:val="Hyperlink"/>
          <w:rFonts w:asciiTheme="majorHAnsi" w:hAnsiTheme="majorHAnsi"/>
        </w:rPr>
      </w:pPr>
    </w:p>
    <w:p w14:paraId="6D663BE7" w14:textId="77777777" w:rsidR="003E105E" w:rsidRDefault="003E105E" w:rsidP="003E105E">
      <w:pPr>
        <w:pStyle w:val="ListParagraph"/>
        <w:ind w:left="1440"/>
        <w:rPr>
          <w:rStyle w:val="Hyperlink"/>
          <w:rFonts w:asciiTheme="majorHAnsi" w:hAnsiTheme="majorHAnsi"/>
        </w:rPr>
      </w:pPr>
      <w:r w:rsidRPr="00407951">
        <w:rPr>
          <w:noProof/>
          <w:bdr w:val="single" w:sz="4" w:space="0" w:color="auto"/>
          <w:lang w:bidi="ar-SA"/>
        </w:rPr>
        <w:drawing>
          <wp:inline distT="0" distB="0" distL="0" distR="0" wp14:anchorId="09D28238" wp14:editId="6BDA6034">
            <wp:extent cx="5043218" cy="2586681"/>
            <wp:effectExtent l="0" t="0" r="508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71083" cy="2600973"/>
                    </a:xfrm>
                    <a:prstGeom prst="rect">
                      <a:avLst/>
                    </a:prstGeom>
                  </pic:spPr>
                </pic:pic>
              </a:graphicData>
            </a:graphic>
          </wp:inline>
        </w:drawing>
      </w:r>
    </w:p>
    <w:p w14:paraId="061502DC" w14:textId="77777777" w:rsidR="003E105E" w:rsidRPr="001E367A" w:rsidRDefault="003E105E" w:rsidP="003E105E">
      <w:pPr>
        <w:rPr>
          <w:rFonts w:asciiTheme="majorHAnsi" w:hAnsiTheme="majorHAnsi"/>
          <w:b/>
        </w:rPr>
      </w:pPr>
    </w:p>
    <w:p w14:paraId="6F1B61CC" w14:textId="0245D1F4" w:rsidR="003E105E" w:rsidRPr="002A1DCD" w:rsidRDefault="003E105E" w:rsidP="00B51D8A">
      <w:pPr>
        <w:pStyle w:val="ListParagraph"/>
        <w:numPr>
          <w:ilvl w:val="0"/>
          <w:numId w:val="13"/>
        </w:numPr>
        <w:spacing w:before="0" w:after="160" w:line="259" w:lineRule="auto"/>
        <w:rPr>
          <w:rFonts w:ascii="Arial" w:eastAsia="Times New Roman" w:hAnsi="Arial" w:cs="Arial"/>
          <w:color w:val="4C4C4E"/>
          <w:lang w:bidi="ar-SA"/>
        </w:rPr>
      </w:pPr>
      <w:r w:rsidRPr="002A1DCD">
        <w:rPr>
          <w:rFonts w:ascii="Arial" w:eastAsia="Times New Roman" w:hAnsi="Arial" w:cs="Arial"/>
          <w:color w:val="4C4C4E"/>
          <w:lang w:bidi="ar-SA"/>
        </w:rPr>
        <w:t xml:space="preserve">To shutdown the server </w:t>
      </w:r>
      <w:ins w:id="134" w:author="Neves, André, Vodafone Portugal" w:date="2016-10-19T15:02:00Z">
        <w:r w:rsidR="003C527B">
          <w:rPr>
            <w:rFonts w:ascii="Arial" w:eastAsia="Times New Roman" w:hAnsi="Arial" w:cs="Arial"/>
            <w:color w:val="4C4C4E"/>
            <w:lang w:bidi="ar-SA"/>
          </w:rPr>
          <w:t xml:space="preserve">and </w:t>
        </w:r>
      </w:ins>
      <w:r w:rsidRPr="002A1DCD">
        <w:rPr>
          <w:rFonts w:ascii="Arial" w:eastAsia="Times New Roman" w:hAnsi="Arial" w:cs="Arial"/>
          <w:color w:val="4C4C4E"/>
          <w:lang w:bidi="ar-SA"/>
        </w:rPr>
        <w:t>use the following command:</w:t>
      </w:r>
    </w:p>
    <w:p w14:paraId="0883D1F0" w14:textId="77777777" w:rsidR="003E105E" w:rsidRPr="002A1DCD" w:rsidRDefault="003E105E" w:rsidP="002A1DCD">
      <w:pPr>
        <w:pStyle w:val="ListParagraph"/>
        <w:spacing w:before="0" w:after="160" w:line="259" w:lineRule="auto"/>
        <w:ind w:left="1440"/>
        <w:rPr>
          <w:rFonts w:ascii="Arial" w:eastAsia="Times New Roman" w:hAnsi="Arial" w:cs="Arial"/>
          <w:color w:val="4C4C4E"/>
          <w:lang w:bidi="ar-SA"/>
        </w:rPr>
      </w:pPr>
      <w:r w:rsidRPr="002A1DCD">
        <w:rPr>
          <w:rFonts w:ascii="Arial" w:eastAsia="Times New Roman" w:hAnsi="Arial" w:cs="Arial"/>
          <w:color w:val="4C4C4E"/>
          <w:lang w:bidi="ar-SA"/>
        </w:rPr>
        <w:t>$ cd opt/SP/weloadm/liferay-dxp-digital-enterprise-7.0-ga1/tomcat-8.0.32/bin</w:t>
      </w:r>
    </w:p>
    <w:p w14:paraId="44199D5C" w14:textId="77777777" w:rsidR="002A1DCD" w:rsidRDefault="003E105E" w:rsidP="002756E4">
      <w:pPr>
        <w:pStyle w:val="ListParagraph"/>
        <w:spacing w:before="0" w:after="160" w:line="259" w:lineRule="auto"/>
        <w:ind w:left="1440"/>
        <w:rPr>
          <w:rFonts w:ascii="Arial" w:eastAsia="Times New Roman" w:hAnsi="Arial" w:cs="Arial"/>
          <w:color w:val="4C4C4E"/>
          <w:lang w:bidi="ar-SA"/>
        </w:rPr>
      </w:pPr>
      <w:r w:rsidRPr="002A1DCD">
        <w:rPr>
          <w:rFonts w:ascii="Arial" w:eastAsia="Times New Roman" w:hAnsi="Arial" w:cs="Arial"/>
          <w:color w:val="4C4C4E"/>
          <w:lang w:bidi="ar-SA"/>
        </w:rPr>
        <w:t>$ ./shutdown.sh</w:t>
      </w:r>
    </w:p>
    <w:p w14:paraId="25B69C9A" w14:textId="77777777" w:rsidR="002756E4" w:rsidRPr="002756E4" w:rsidRDefault="002756E4" w:rsidP="002756E4">
      <w:pPr>
        <w:pStyle w:val="ListParagraph"/>
        <w:spacing w:before="0" w:after="160" w:line="259" w:lineRule="auto"/>
        <w:ind w:left="1440"/>
        <w:rPr>
          <w:rFonts w:ascii="Arial" w:eastAsia="Times New Roman" w:hAnsi="Arial" w:cs="Arial"/>
          <w:color w:val="4C4C4E"/>
          <w:lang w:bidi="ar-SA"/>
        </w:rPr>
      </w:pPr>
    </w:p>
    <w:p w14:paraId="69A2930A" w14:textId="77777777" w:rsidR="002A1DCD" w:rsidRDefault="002A1DCD" w:rsidP="003E105E">
      <w:pPr>
        <w:pStyle w:val="ListParagraph"/>
        <w:ind w:left="1440"/>
        <w:rPr>
          <w:rFonts w:ascii="Arial" w:eastAsia="Times New Roman" w:hAnsi="Arial" w:cs="Arial"/>
          <w:b/>
          <w:color w:val="4C4C4E"/>
          <w:sz w:val="22"/>
          <w:lang w:bidi="ar-SA"/>
        </w:rPr>
      </w:pPr>
    </w:p>
    <w:p w14:paraId="1CEFD155" w14:textId="77777777" w:rsidR="008C2758" w:rsidRDefault="008C2758" w:rsidP="003E105E">
      <w:pPr>
        <w:pStyle w:val="ListParagraph"/>
        <w:ind w:left="1440"/>
        <w:rPr>
          <w:rFonts w:ascii="Arial" w:eastAsia="Times New Roman" w:hAnsi="Arial" w:cs="Arial"/>
          <w:b/>
          <w:color w:val="4C4C4E"/>
          <w:sz w:val="22"/>
          <w:lang w:bidi="ar-SA"/>
        </w:rPr>
      </w:pPr>
    </w:p>
    <w:p w14:paraId="373E7688" w14:textId="77777777" w:rsidR="008C2758" w:rsidRDefault="008C2758" w:rsidP="003E105E">
      <w:pPr>
        <w:pStyle w:val="ListParagraph"/>
        <w:ind w:left="1440"/>
        <w:rPr>
          <w:rFonts w:ascii="Arial" w:eastAsia="Times New Roman" w:hAnsi="Arial" w:cs="Arial"/>
          <w:b/>
          <w:color w:val="4C4C4E"/>
          <w:sz w:val="22"/>
          <w:lang w:bidi="ar-SA"/>
        </w:rPr>
      </w:pPr>
    </w:p>
    <w:p w14:paraId="72561246" w14:textId="77777777" w:rsidR="008C2758" w:rsidRPr="00527F5C" w:rsidRDefault="008C2758" w:rsidP="003E105E">
      <w:pPr>
        <w:pStyle w:val="ListParagraph"/>
        <w:ind w:left="1440"/>
        <w:rPr>
          <w:rFonts w:ascii="Arial" w:eastAsia="Times New Roman" w:hAnsi="Arial" w:cs="Arial"/>
          <w:b/>
          <w:color w:val="4C4C4E"/>
          <w:sz w:val="22"/>
          <w:lang w:bidi="ar-SA"/>
        </w:rPr>
      </w:pPr>
    </w:p>
    <w:p w14:paraId="6B080395" w14:textId="77777777" w:rsidR="003E105E" w:rsidRPr="00527F5C" w:rsidRDefault="003E105E" w:rsidP="00527F5C">
      <w:pPr>
        <w:rPr>
          <w:rFonts w:ascii="Arial" w:eastAsia="Times New Roman" w:hAnsi="Arial" w:cs="Arial"/>
          <w:b/>
          <w:color w:val="4C4C4E"/>
          <w:sz w:val="22"/>
          <w:lang w:bidi="ar-SA"/>
        </w:rPr>
      </w:pPr>
      <w:bookmarkStart w:id="135" w:name="_Toc463903552"/>
      <w:r w:rsidRPr="00527F5C">
        <w:rPr>
          <w:rFonts w:ascii="Arial" w:eastAsia="Times New Roman" w:hAnsi="Arial" w:cs="Arial"/>
          <w:b/>
          <w:color w:val="4C4C4E"/>
          <w:sz w:val="22"/>
          <w:lang w:bidi="ar-SA"/>
        </w:rPr>
        <w:t>Configuration test:</w:t>
      </w:r>
      <w:bookmarkEnd w:id="135"/>
      <w:r w:rsidRPr="00527F5C">
        <w:rPr>
          <w:rFonts w:ascii="Arial" w:eastAsia="Times New Roman" w:hAnsi="Arial" w:cs="Arial"/>
          <w:b/>
          <w:color w:val="4C4C4E"/>
          <w:sz w:val="22"/>
          <w:lang w:bidi="ar-SA"/>
        </w:rPr>
        <w:t xml:space="preserve"> </w:t>
      </w:r>
    </w:p>
    <w:p w14:paraId="2D7E6A95" w14:textId="77777777" w:rsidR="003E105E" w:rsidRPr="002A1DCD" w:rsidRDefault="003E105E" w:rsidP="002A1DCD">
      <w:pPr>
        <w:rPr>
          <w:rFonts w:ascii="Arial" w:eastAsia="Times New Roman" w:hAnsi="Arial" w:cs="Arial"/>
          <w:color w:val="4C4C4E"/>
          <w:lang w:bidi="ar-SA"/>
        </w:rPr>
      </w:pPr>
      <w:r w:rsidRPr="002A1DCD">
        <w:rPr>
          <w:rFonts w:ascii="Arial" w:eastAsia="Times New Roman" w:hAnsi="Arial" w:cs="Arial"/>
          <w:color w:val="4C4C4E"/>
          <w:lang w:bidi="ar-SA"/>
        </w:rPr>
        <w:t>Run the configtest.sh script from to check the configurations are fine or not.</w:t>
      </w:r>
    </w:p>
    <w:p w14:paraId="65CBAEEB" w14:textId="77777777" w:rsidR="003E105E" w:rsidRPr="002A1DCD" w:rsidRDefault="003E105E" w:rsidP="003E105E">
      <w:pPr>
        <w:spacing w:after="0"/>
        <w:rPr>
          <w:rFonts w:ascii="Arial" w:eastAsia="Times New Roman" w:hAnsi="Arial" w:cs="Arial"/>
          <w:b/>
          <w:color w:val="4C4C4E"/>
          <w:lang w:bidi="ar-SA"/>
        </w:rPr>
      </w:pPr>
      <w:r w:rsidRPr="002A1DCD">
        <w:rPr>
          <w:rFonts w:ascii="Arial" w:eastAsia="Times New Roman" w:hAnsi="Arial" w:cs="Arial"/>
          <w:b/>
          <w:color w:val="4C4C4E"/>
          <w:lang w:bidi="ar-SA"/>
        </w:rPr>
        <w:t>$cd opt/SP/weloadm/liferay-dxp-digital-enterprise-7.0-ga1/tomcat-8.0.32/bin</w:t>
      </w:r>
    </w:p>
    <w:p w14:paraId="52025093" w14:textId="77777777" w:rsidR="003E105E" w:rsidRDefault="003E105E" w:rsidP="002A1DCD">
      <w:pPr>
        <w:spacing w:after="0"/>
        <w:rPr>
          <w:rFonts w:ascii="Arial" w:eastAsia="Times New Roman" w:hAnsi="Arial" w:cs="Arial"/>
          <w:b/>
          <w:color w:val="4C4C4E"/>
          <w:lang w:bidi="ar-SA"/>
        </w:rPr>
      </w:pPr>
      <w:r w:rsidRPr="002A1DCD">
        <w:rPr>
          <w:rFonts w:ascii="Arial" w:eastAsia="Times New Roman" w:hAnsi="Arial" w:cs="Arial"/>
          <w:b/>
          <w:color w:val="4C4C4E"/>
          <w:lang w:bidi="ar-SA"/>
        </w:rPr>
        <w:t>$./configtest.sh</w:t>
      </w:r>
    </w:p>
    <w:p w14:paraId="3DDA0420" w14:textId="77777777" w:rsidR="00775958" w:rsidRDefault="00775958" w:rsidP="00775958">
      <w:pPr>
        <w:pStyle w:val="Heading1"/>
        <w:rPr>
          <w:rFonts w:eastAsia="Times New Roman"/>
          <w:lang w:bidi="ar-SA"/>
        </w:rPr>
      </w:pPr>
      <w:bookmarkStart w:id="136" w:name="_Toc466285706"/>
      <w:r>
        <w:rPr>
          <w:rFonts w:eastAsia="Times New Roman"/>
          <w:lang w:bidi="ar-SA"/>
        </w:rPr>
        <w:t>EHCACHE Setup and Configuration</w:t>
      </w:r>
      <w:bookmarkEnd w:id="136"/>
      <w:r>
        <w:rPr>
          <w:rFonts w:eastAsia="Times New Roman"/>
          <w:lang w:bidi="ar-SA"/>
        </w:rPr>
        <w:t xml:space="preserve"> </w:t>
      </w:r>
    </w:p>
    <w:p w14:paraId="6FDD089A" w14:textId="77777777" w:rsidR="00775958" w:rsidRPr="000B54DC" w:rsidRDefault="00775958" w:rsidP="00B51D8A">
      <w:pPr>
        <w:pStyle w:val="ListParagraph"/>
        <w:numPr>
          <w:ilvl w:val="0"/>
          <w:numId w:val="16"/>
        </w:numPr>
        <w:rPr>
          <w:rFonts w:ascii="Arial" w:eastAsia="Times New Roman" w:hAnsi="Arial" w:cs="Arial"/>
          <w:color w:val="4C4C4E"/>
          <w:lang w:bidi="ar-SA"/>
        </w:rPr>
      </w:pPr>
      <w:r w:rsidRPr="000B54DC">
        <w:rPr>
          <w:rFonts w:ascii="Arial" w:eastAsia="Times New Roman" w:hAnsi="Arial" w:cs="Arial"/>
          <w:color w:val="4C4C4E"/>
          <w:lang w:bidi="ar-SA"/>
        </w:rPr>
        <w:t>Download the ehcache 2.10 software package from justshare.</w:t>
      </w:r>
    </w:p>
    <w:p w14:paraId="0D9FF901" w14:textId="77777777" w:rsidR="00775958" w:rsidRPr="000B54DC" w:rsidRDefault="00775958" w:rsidP="00B51D8A">
      <w:pPr>
        <w:pStyle w:val="ListParagraph"/>
        <w:numPr>
          <w:ilvl w:val="0"/>
          <w:numId w:val="16"/>
        </w:numPr>
        <w:rPr>
          <w:rFonts w:ascii="Arial" w:eastAsia="Times New Roman" w:hAnsi="Arial" w:cs="Arial"/>
          <w:color w:val="4C4C4E"/>
          <w:lang w:bidi="ar-SA"/>
        </w:rPr>
      </w:pPr>
      <w:r w:rsidRPr="000B54DC">
        <w:rPr>
          <w:rFonts w:ascii="Arial" w:eastAsia="Times New Roman" w:hAnsi="Arial" w:cs="Arial"/>
          <w:color w:val="4C4C4E"/>
          <w:lang w:bidi="ar-SA"/>
        </w:rPr>
        <w:t>Copy the package to the given location :</w:t>
      </w:r>
    </w:p>
    <w:p w14:paraId="4D2054FC" w14:textId="77777777" w:rsidR="00775958" w:rsidRPr="000B54DC" w:rsidRDefault="00775958" w:rsidP="00775958">
      <w:pPr>
        <w:pStyle w:val="ListParagraph"/>
        <w:rPr>
          <w:rFonts w:ascii="Arial" w:eastAsia="Times New Roman" w:hAnsi="Arial" w:cs="Arial"/>
          <w:b/>
          <w:color w:val="4C4C4E"/>
          <w:lang w:bidi="ar-SA"/>
        </w:rPr>
      </w:pPr>
      <w:r w:rsidRPr="000B54DC">
        <w:rPr>
          <w:rFonts w:ascii="Arial" w:eastAsia="Times New Roman" w:hAnsi="Arial" w:cs="Arial"/>
          <w:b/>
          <w:color w:val="4C4C4E"/>
          <w:lang w:bidi="ar-SA"/>
        </w:rPr>
        <w:t>$</w:t>
      </w:r>
      <w:r>
        <w:rPr>
          <w:rFonts w:ascii="Arial" w:eastAsia="Times New Roman" w:hAnsi="Arial" w:cs="Arial"/>
          <w:b/>
          <w:color w:val="4C4C4E"/>
          <w:lang w:bidi="ar-SA"/>
        </w:rPr>
        <w:t xml:space="preserve">cd </w:t>
      </w:r>
      <w:r w:rsidRPr="000B54DC">
        <w:rPr>
          <w:rFonts w:ascii="Arial" w:eastAsia="Times New Roman" w:hAnsi="Arial" w:cs="Arial"/>
          <w:b/>
          <w:color w:val="4C4C4E"/>
          <w:lang w:bidi="ar-SA"/>
        </w:rPr>
        <w:t>/opt/SP/weloadm/software</w:t>
      </w:r>
    </w:p>
    <w:p w14:paraId="6C69152C" w14:textId="77777777" w:rsidR="00775958" w:rsidRPr="000B54DC" w:rsidRDefault="00775958" w:rsidP="00B51D8A">
      <w:pPr>
        <w:pStyle w:val="ListParagraph"/>
        <w:numPr>
          <w:ilvl w:val="0"/>
          <w:numId w:val="16"/>
        </w:numPr>
        <w:rPr>
          <w:rFonts w:ascii="Arial" w:eastAsia="Times New Roman" w:hAnsi="Arial" w:cs="Arial"/>
          <w:color w:val="4C4C4E"/>
          <w:lang w:bidi="ar-SA"/>
        </w:rPr>
      </w:pPr>
      <w:r w:rsidRPr="000B54DC">
        <w:rPr>
          <w:rFonts w:ascii="Arial" w:eastAsia="Times New Roman" w:hAnsi="Arial" w:cs="Arial"/>
          <w:color w:val="4C4C4E"/>
          <w:lang w:bidi="ar-SA"/>
        </w:rPr>
        <w:t>Unzip the package and navigate to given location to check the available jar files:</w:t>
      </w:r>
    </w:p>
    <w:p w14:paraId="165E19B8" w14:textId="77777777" w:rsidR="00775958" w:rsidRDefault="00775958" w:rsidP="00775958">
      <w:pPr>
        <w:pStyle w:val="ListParagraph"/>
        <w:autoSpaceDE w:val="0"/>
        <w:autoSpaceDN w:val="0"/>
        <w:spacing w:after="0" w:line="240" w:lineRule="auto"/>
        <w:rPr>
          <w:lang w:bidi="ar-SA"/>
        </w:rPr>
      </w:pPr>
      <w:r>
        <w:rPr>
          <w:rFonts w:ascii="Arial" w:eastAsia="Times New Roman" w:hAnsi="Arial" w:cs="Arial"/>
          <w:b/>
          <w:color w:val="4C4C4E"/>
          <w:lang w:bidi="ar-SA"/>
        </w:rPr>
        <w:t xml:space="preserve">$cd </w:t>
      </w:r>
      <w:r w:rsidRPr="000B54DC">
        <w:rPr>
          <w:rFonts w:ascii="Arial" w:eastAsia="Times New Roman" w:hAnsi="Arial" w:cs="Arial"/>
          <w:b/>
          <w:color w:val="4C4C4E"/>
          <w:lang w:bidi="ar-SA"/>
        </w:rPr>
        <w:t>/opt/SP/weloadm/software/ehcache-2.10.2/lib</w:t>
      </w:r>
      <w:del w:id="137" w:author="Neves, André, Vodafone Portugal" w:date="2016-10-17T08:43:00Z">
        <w:r w:rsidRPr="000B54DC" w:rsidDel="009010BF">
          <w:rPr>
            <w:lang w:bidi="ar-SA"/>
          </w:rPr>
          <w:delText xml:space="preserve"> </w:delText>
        </w:r>
      </w:del>
    </w:p>
    <w:p w14:paraId="330D6E81" w14:textId="77777777" w:rsidR="00775958" w:rsidRDefault="00775958" w:rsidP="00775958">
      <w:pPr>
        <w:pStyle w:val="ListParagraph"/>
        <w:autoSpaceDE w:val="0"/>
        <w:autoSpaceDN w:val="0"/>
        <w:spacing w:after="0" w:line="240" w:lineRule="auto"/>
        <w:rPr>
          <w:lang w:bidi="ar-SA"/>
        </w:rPr>
      </w:pPr>
    </w:p>
    <w:p w14:paraId="2555095B" w14:textId="77777777" w:rsidR="00775958" w:rsidRDefault="00775958" w:rsidP="00775958">
      <w:pPr>
        <w:pStyle w:val="ListParagraph"/>
        <w:autoSpaceDE w:val="0"/>
        <w:autoSpaceDN w:val="0"/>
        <w:spacing w:after="0" w:line="240" w:lineRule="auto"/>
        <w:rPr>
          <w:lang w:bidi="ar-SA"/>
        </w:rPr>
      </w:pPr>
      <w:r>
        <w:rPr>
          <w:noProof/>
          <w:lang w:bidi="ar-SA"/>
        </w:rPr>
        <w:lastRenderedPageBreak/>
        <w:drawing>
          <wp:inline distT="0" distB="0" distL="0" distR="0" wp14:anchorId="33A99E22" wp14:editId="0D243FEB">
            <wp:extent cx="5428735" cy="856210"/>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34078" cy="872824"/>
                    </a:xfrm>
                    <a:prstGeom prst="rect">
                      <a:avLst/>
                    </a:prstGeom>
                  </pic:spPr>
                </pic:pic>
              </a:graphicData>
            </a:graphic>
          </wp:inline>
        </w:drawing>
      </w:r>
    </w:p>
    <w:p w14:paraId="4A54AE44" w14:textId="77777777" w:rsidR="00775958" w:rsidRDefault="00775958" w:rsidP="00775958">
      <w:pPr>
        <w:pStyle w:val="ListParagraph"/>
        <w:autoSpaceDE w:val="0"/>
        <w:autoSpaceDN w:val="0"/>
        <w:spacing w:after="0" w:line="240" w:lineRule="auto"/>
        <w:rPr>
          <w:lang w:bidi="ar-SA"/>
        </w:rPr>
      </w:pPr>
    </w:p>
    <w:p w14:paraId="2DAE481D" w14:textId="77777777" w:rsidR="00775958" w:rsidRPr="007B3F9F" w:rsidRDefault="00775958" w:rsidP="00B51D8A">
      <w:pPr>
        <w:pStyle w:val="ListParagraph"/>
        <w:numPr>
          <w:ilvl w:val="0"/>
          <w:numId w:val="16"/>
        </w:numPr>
        <w:autoSpaceDE w:val="0"/>
        <w:autoSpaceDN w:val="0"/>
        <w:spacing w:after="0" w:line="240" w:lineRule="auto"/>
        <w:rPr>
          <w:rFonts w:ascii="Arial" w:eastAsia="Times New Roman" w:hAnsi="Arial" w:cs="Arial"/>
          <w:color w:val="4C4C4E"/>
          <w:lang w:bidi="ar-SA"/>
        </w:rPr>
      </w:pPr>
      <w:r w:rsidRPr="007B3F9F">
        <w:rPr>
          <w:rFonts w:ascii="Arial" w:eastAsia="Times New Roman" w:hAnsi="Arial" w:cs="Arial"/>
          <w:color w:val="4C4C4E"/>
          <w:lang w:bidi="ar-SA"/>
        </w:rPr>
        <w:t xml:space="preserve">Navigate to the given location and edit the following file: </w:t>
      </w:r>
    </w:p>
    <w:p w14:paraId="1211391C" w14:textId="77777777" w:rsidR="00775958" w:rsidRDefault="00775958" w:rsidP="00775958">
      <w:pPr>
        <w:pStyle w:val="ListParagraph"/>
        <w:autoSpaceDE w:val="0"/>
        <w:autoSpaceDN w:val="0"/>
        <w:spacing w:after="0" w:line="240" w:lineRule="auto"/>
        <w:rPr>
          <w:rFonts w:ascii="Arial" w:eastAsia="Times New Roman" w:hAnsi="Arial" w:cs="Arial"/>
          <w:b/>
          <w:color w:val="4C4C4E"/>
          <w:lang w:bidi="ar-SA"/>
        </w:rPr>
      </w:pPr>
      <w:r>
        <w:rPr>
          <w:rFonts w:ascii="Arial" w:eastAsia="Times New Roman" w:hAnsi="Arial" w:cs="Arial"/>
          <w:b/>
          <w:color w:val="4C4C4E"/>
          <w:lang w:bidi="ar-SA"/>
        </w:rPr>
        <w:t xml:space="preserve">$cd </w:t>
      </w:r>
      <w:r w:rsidRPr="000B54DC">
        <w:rPr>
          <w:rFonts w:ascii="Arial" w:eastAsia="Times New Roman" w:hAnsi="Arial" w:cs="Arial"/>
          <w:b/>
          <w:color w:val="4C4C4E"/>
          <w:lang w:bidi="ar-SA"/>
        </w:rPr>
        <w:t>/opt/SP/weloadm/software/liferay-dxp-digital-enterprise-7.0-ga1/tomcat-8.0.32/bin</w:t>
      </w:r>
    </w:p>
    <w:p w14:paraId="39C89FF8" w14:textId="77777777" w:rsidR="00775958" w:rsidRDefault="00775958" w:rsidP="00775958">
      <w:pPr>
        <w:pStyle w:val="ListParagraph"/>
        <w:autoSpaceDE w:val="0"/>
        <w:autoSpaceDN w:val="0"/>
        <w:spacing w:after="0" w:line="240" w:lineRule="auto"/>
        <w:rPr>
          <w:rFonts w:ascii="Arial" w:eastAsia="Times New Roman" w:hAnsi="Arial" w:cs="Arial"/>
          <w:b/>
          <w:color w:val="4C4C4E"/>
          <w:lang w:bidi="ar-SA"/>
        </w:rPr>
      </w:pPr>
      <w:r>
        <w:rPr>
          <w:rFonts w:ascii="Arial" w:eastAsia="Times New Roman" w:hAnsi="Arial" w:cs="Arial"/>
          <w:b/>
          <w:color w:val="4C4C4E"/>
          <w:lang w:bidi="ar-SA"/>
        </w:rPr>
        <w:t>$vi setenv.sh</w:t>
      </w:r>
    </w:p>
    <w:p w14:paraId="60ADBACB" w14:textId="77777777" w:rsidR="00775958" w:rsidRDefault="00775958" w:rsidP="00775958">
      <w:pPr>
        <w:pStyle w:val="ListParagraph"/>
        <w:autoSpaceDE w:val="0"/>
        <w:autoSpaceDN w:val="0"/>
        <w:spacing w:after="0" w:line="240" w:lineRule="auto"/>
        <w:rPr>
          <w:rFonts w:ascii="Arial" w:eastAsia="Times New Roman" w:hAnsi="Arial" w:cs="Arial"/>
          <w:b/>
          <w:color w:val="4C4C4E"/>
          <w:lang w:bidi="ar-SA"/>
        </w:rPr>
      </w:pPr>
    </w:p>
    <w:p w14:paraId="03E3E573" w14:textId="77777777" w:rsidR="00775958" w:rsidRDefault="00775958" w:rsidP="00775958">
      <w:pPr>
        <w:pStyle w:val="ListParagraph"/>
        <w:autoSpaceDE w:val="0"/>
        <w:autoSpaceDN w:val="0"/>
        <w:spacing w:after="0" w:line="240" w:lineRule="auto"/>
        <w:rPr>
          <w:rFonts w:ascii="Arial" w:eastAsia="Times New Roman" w:hAnsi="Arial" w:cs="Arial"/>
          <w:color w:val="4C4C4E"/>
          <w:lang w:bidi="ar-SA"/>
        </w:rPr>
      </w:pPr>
      <w:r w:rsidRPr="007B3F9F">
        <w:rPr>
          <w:rFonts w:ascii="Arial" w:eastAsia="Times New Roman" w:hAnsi="Arial" w:cs="Arial"/>
          <w:color w:val="4C4C4E"/>
          <w:lang w:bidi="ar-SA"/>
        </w:rPr>
        <w:t>Add the following to the file</w:t>
      </w:r>
      <w:r>
        <w:rPr>
          <w:rFonts w:ascii="Arial" w:eastAsia="Times New Roman" w:hAnsi="Arial" w:cs="Arial"/>
          <w:color w:val="4C4C4E"/>
          <w:lang w:bidi="ar-SA"/>
        </w:rPr>
        <w:t xml:space="preserve"> </w:t>
      </w:r>
      <w:r w:rsidRPr="007B3F9F">
        <w:rPr>
          <w:rFonts w:ascii="Arial" w:eastAsia="Times New Roman" w:hAnsi="Arial" w:cs="Arial"/>
          <w:color w:val="4C4C4E"/>
          <w:lang w:bidi="ar-SA"/>
        </w:rPr>
        <w:t>(EOF)</w:t>
      </w:r>
    </w:p>
    <w:p w14:paraId="58E62F3D" w14:textId="77777777" w:rsidR="00775958" w:rsidRDefault="00775958" w:rsidP="00775958">
      <w:pPr>
        <w:pStyle w:val="ListParagraph"/>
        <w:autoSpaceDE w:val="0"/>
        <w:autoSpaceDN w:val="0"/>
        <w:spacing w:after="0" w:line="240" w:lineRule="auto"/>
        <w:rPr>
          <w:rFonts w:ascii="Arial" w:eastAsia="Times New Roman" w:hAnsi="Arial" w:cs="Arial"/>
          <w:color w:val="4C4C4E"/>
          <w:lang w:bidi="ar-SA"/>
        </w:rPr>
      </w:pPr>
    </w:p>
    <w:p w14:paraId="11AF156C" w14:textId="314F8D51" w:rsidR="00775958" w:rsidRPr="00775958" w:rsidRDefault="00775958" w:rsidP="00775958">
      <w:pPr>
        <w:autoSpaceDE w:val="0"/>
        <w:autoSpaceDN w:val="0"/>
        <w:spacing w:after="0" w:line="240" w:lineRule="auto"/>
        <w:ind w:left="720"/>
        <w:rPr>
          <w:rFonts w:ascii="Arial" w:eastAsia="Times New Roman" w:hAnsi="Arial" w:cs="Arial"/>
          <w:b/>
          <w:color w:val="4C4C4E"/>
          <w:lang w:bidi="ar-SA"/>
        </w:rPr>
      </w:pPr>
      <w:commentRangeStart w:id="138"/>
      <w:commentRangeStart w:id="139"/>
      <w:commentRangeStart w:id="140"/>
      <w:commentRangeStart w:id="141"/>
      <w:commentRangeStart w:id="142"/>
      <w:commentRangeStart w:id="143"/>
      <w:r w:rsidRPr="00775958">
        <w:rPr>
          <w:rFonts w:ascii="Arial" w:eastAsia="Times New Roman" w:hAnsi="Arial" w:cs="Arial"/>
          <w:b/>
          <w:color w:val="4C4C4E"/>
          <w:lang w:bidi="ar-SA"/>
        </w:rPr>
        <w:t>CLASSPATH="$CLASSPATH</w:t>
      </w:r>
      <w:commentRangeEnd w:id="138"/>
      <w:r w:rsidR="004171B4">
        <w:rPr>
          <w:rStyle w:val="CommentReference"/>
        </w:rPr>
        <w:commentReference w:id="138"/>
      </w:r>
      <w:commentRangeEnd w:id="139"/>
      <w:r w:rsidR="008F4B16">
        <w:rPr>
          <w:rStyle w:val="CommentReference"/>
        </w:rPr>
        <w:commentReference w:id="139"/>
      </w:r>
      <w:commentRangeEnd w:id="140"/>
      <w:r w:rsidR="00822FCA">
        <w:rPr>
          <w:rStyle w:val="CommentReference"/>
        </w:rPr>
        <w:commentReference w:id="140"/>
      </w:r>
      <w:r w:rsidRPr="00775958">
        <w:rPr>
          <w:rFonts w:ascii="Arial" w:eastAsia="Times New Roman" w:hAnsi="Arial" w:cs="Arial"/>
          <w:b/>
          <w:color w:val="4C4C4E"/>
          <w:lang w:bidi="ar-SA"/>
        </w:rPr>
        <w:t>:/opt/SP/weloadm/software/ehcache-2.10.2/lib/ehcache-2.10.2.jar:/opt/SP/weloadm/software/ehcache-2.10.2/lib/slf4j-api-1.7.7.jar:/opt/SP/weloadm/software/ehcache-2.10.2/lib/</w:t>
      </w:r>
      <w:ins w:id="144" w:author="Neves, André, Vodafone Portugal" w:date="2016-11-07T12:49:00Z">
        <w:r w:rsidR="00822FCA" w:rsidRPr="00822FCA">
          <w:t xml:space="preserve"> </w:t>
        </w:r>
        <w:r w:rsidR="00822FCA" w:rsidRPr="00822FCA">
          <w:rPr>
            <w:rFonts w:ascii="Arial" w:eastAsia="Times New Roman" w:hAnsi="Arial" w:cs="Arial"/>
            <w:b/>
            <w:color w:val="4C4C4E"/>
            <w:lang w:bidi="ar-SA"/>
          </w:rPr>
          <w:t>slf4j-jdk14-</w:t>
        </w:r>
        <w:commentRangeStart w:id="145"/>
        <w:commentRangeStart w:id="146"/>
        <w:r w:rsidR="00822FCA" w:rsidRPr="00822FCA">
          <w:rPr>
            <w:rFonts w:ascii="Arial" w:eastAsia="Times New Roman" w:hAnsi="Arial" w:cs="Arial"/>
            <w:b/>
            <w:color w:val="4C4C4E"/>
            <w:lang w:bidi="ar-SA"/>
          </w:rPr>
          <w:t>1</w:t>
        </w:r>
        <w:commentRangeEnd w:id="145"/>
        <w:r w:rsidR="00822FCA">
          <w:rPr>
            <w:rStyle w:val="CommentReference"/>
          </w:rPr>
          <w:commentReference w:id="145"/>
        </w:r>
      </w:ins>
      <w:commentRangeEnd w:id="146"/>
      <w:r w:rsidR="00D70D6C">
        <w:rPr>
          <w:rStyle w:val="CommentReference"/>
        </w:rPr>
        <w:commentReference w:id="146"/>
      </w:r>
      <w:ins w:id="147" w:author="Neves, André, Vodafone Portugal" w:date="2016-11-07T12:49:00Z">
        <w:r w:rsidR="00822FCA" w:rsidRPr="00822FCA">
          <w:rPr>
            <w:rFonts w:ascii="Arial" w:eastAsia="Times New Roman" w:hAnsi="Arial" w:cs="Arial"/>
            <w:b/>
            <w:color w:val="4C4C4E"/>
            <w:lang w:bidi="ar-SA"/>
          </w:rPr>
          <w:t>.7.7.jar</w:t>
        </w:r>
      </w:ins>
      <w:del w:id="148" w:author="Neves, André, Vodafone Portugal" w:date="2016-11-07T12:49:00Z">
        <w:r w:rsidRPr="00775958" w:rsidDel="00822FCA">
          <w:rPr>
            <w:rFonts w:ascii="Arial" w:eastAsia="Times New Roman" w:hAnsi="Arial" w:cs="Arial"/>
            <w:b/>
            <w:color w:val="4C4C4E"/>
            <w:lang w:bidi="ar-SA"/>
          </w:rPr>
          <w:delText>slf4j-api-1.7.7.jar</w:delText>
        </w:r>
      </w:del>
      <w:r w:rsidRPr="00775958">
        <w:rPr>
          <w:rFonts w:ascii="Arial" w:eastAsia="Times New Roman" w:hAnsi="Arial" w:cs="Arial"/>
          <w:b/>
          <w:color w:val="4C4C4E"/>
          <w:lang w:bidi="ar-SA"/>
        </w:rPr>
        <w:t>"</w:t>
      </w:r>
      <w:del w:id="149" w:author="Neves, André, Vodafone Portugal" w:date="2016-10-17T08:54:00Z">
        <w:r w:rsidRPr="00775958" w:rsidDel="006E25D8">
          <w:rPr>
            <w:rFonts w:ascii="Arial" w:eastAsia="Times New Roman" w:hAnsi="Arial" w:cs="Arial"/>
            <w:b/>
            <w:color w:val="4C4C4E"/>
            <w:lang w:bidi="ar-SA"/>
          </w:rPr>
          <w:delText xml:space="preserve"> </w:delText>
        </w:r>
        <w:commentRangeEnd w:id="141"/>
        <w:r w:rsidR="006E25D8" w:rsidDel="006E25D8">
          <w:rPr>
            <w:rStyle w:val="CommentReference"/>
          </w:rPr>
          <w:commentReference w:id="141"/>
        </w:r>
      </w:del>
      <w:commentRangeEnd w:id="142"/>
      <w:r w:rsidR="009370B4">
        <w:rPr>
          <w:rStyle w:val="CommentReference"/>
        </w:rPr>
        <w:commentReference w:id="142"/>
      </w:r>
      <w:commentRangeEnd w:id="143"/>
      <w:r w:rsidR="00FE1F8D">
        <w:rPr>
          <w:rStyle w:val="CommentReference"/>
        </w:rPr>
        <w:commentReference w:id="143"/>
      </w:r>
    </w:p>
    <w:p w14:paraId="04D5970C" w14:textId="334FC96F" w:rsidR="00775958" w:rsidRPr="007B3F9F" w:rsidRDefault="00FE1F8D" w:rsidP="00775958">
      <w:pPr>
        <w:pStyle w:val="ListParagraph"/>
        <w:autoSpaceDE w:val="0"/>
        <w:autoSpaceDN w:val="0"/>
        <w:spacing w:after="0" w:line="240" w:lineRule="auto"/>
        <w:rPr>
          <w:rFonts w:ascii="Arial" w:eastAsia="Times New Roman" w:hAnsi="Arial" w:cs="Arial"/>
          <w:color w:val="4C4C4E"/>
          <w:lang w:bidi="ar-SA"/>
        </w:rPr>
      </w:pPr>
      <w:r>
        <w:rPr>
          <w:rFonts w:ascii="Arial" w:eastAsia="Times New Roman" w:hAnsi="Arial" w:cs="Arial"/>
          <w:color w:val="4C4C4E"/>
          <w:lang w:bidi="ar-SA"/>
        </w:rPr>
        <w:t>NOTE: These files can be placed inside &lt;&lt;liferay&gt;&gt;/&lt;&lt;tomcat&gt;&gt;/lib folder as they are to be used by Liferay.</w:t>
      </w:r>
    </w:p>
    <w:p w14:paraId="11104D6D" w14:textId="2C395CAE" w:rsidR="00775958" w:rsidRPr="000B54DC" w:rsidRDefault="00202D49" w:rsidP="00775958">
      <w:pPr>
        <w:pStyle w:val="ListParagraph"/>
        <w:autoSpaceDE w:val="0"/>
        <w:autoSpaceDN w:val="0"/>
        <w:spacing w:after="0" w:line="240" w:lineRule="auto"/>
        <w:rPr>
          <w:lang w:bidi="ar-SA"/>
        </w:rPr>
      </w:pPr>
      <w:ins w:id="150" w:author="Rajanikanth Bollam" w:date="2016-10-18T19:17:00Z">
        <w:r>
          <w:rPr>
            <w:noProof/>
            <w:lang w:bidi="ar-SA"/>
          </w:rPr>
          <w:drawing>
            <wp:inline distT="0" distB="0" distL="0" distR="0" wp14:anchorId="09F2717A" wp14:editId="55403EC0">
              <wp:extent cx="5804860" cy="1645762"/>
              <wp:effectExtent l="0" t="0" r="5715" b="0"/>
              <wp:docPr id="2" name="Picture 2" descr="cid:image007.png@01D21FF0.F7376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7.png@01D21FF0.F737632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830139" cy="1652929"/>
                      </a:xfrm>
                      <a:prstGeom prst="rect">
                        <a:avLst/>
                      </a:prstGeom>
                      <a:noFill/>
                      <a:ln>
                        <a:noFill/>
                      </a:ln>
                    </pic:spPr>
                  </pic:pic>
                </a:graphicData>
              </a:graphic>
            </wp:inline>
          </w:drawing>
        </w:r>
        <w:r>
          <w:rPr>
            <w:noProof/>
            <w:lang w:bidi="ar-SA"/>
          </w:rPr>
          <w:t xml:space="preserve"> </w:t>
        </w:r>
      </w:ins>
      <w:del w:id="151" w:author="Rajanikanth Bollam" w:date="2016-10-18T19:17:00Z">
        <w:r w:rsidR="00775958" w:rsidDel="00202D49">
          <w:rPr>
            <w:noProof/>
            <w:lang w:bidi="ar-SA"/>
          </w:rPr>
          <w:drawing>
            <wp:inline distT="0" distB="0" distL="0" distR="0" wp14:anchorId="42B4CB60" wp14:editId="2FA5408D">
              <wp:extent cx="5634681" cy="97463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3397" cy="981328"/>
                      </a:xfrm>
                      <a:prstGeom prst="rect">
                        <a:avLst/>
                      </a:prstGeom>
                    </pic:spPr>
                  </pic:pic>
                </a:graphicData>
              </a:graphic>
            </wp:inline>
          </w:drawing>
        </w:r>
      </w:del>
    </w:p>
    <w:p w14:paraId="39770C90" w14:textId="77777777" w:rsidR="00775958" w:rsidRDefault="00775958" w:rsidP="00775958">
      <w:pPr>
        <w:pStyle w:val="ListParagraph"/>
        <w:rPr>
          <w:lang w:bidi="ar-SA"/>
        </w:rPr>
      </w:pPr>
    </w:p>
    <w:p w14:paraId="5BA7C85F" w14:textId="153E962C" w:rsidR="008F4B16" w:rsidRDefault="00775958" w:rsidP="00B51D8A">
      <w:pPr>
        <w:pStyle w:val="ListParagraph"/>
        <w:numPr>
          <w:ilvl w:val="0"/>
          <w:numId w:val="16"/>
        </w:numPr>
        <w:rPr>
          <w:ins w:id="152" w:author="Aneef Kandukuri" w:date="2016-11-06T19:24:00Z"/>
          <w:rFonts w:ascii="Arial" w:eastAsia="Times New Roman" w:hAnsi="Arial" w:cs="Arial"/>
          <w:color w:val="4C4C4E"/>
          <w:lang w:bidi="ar-SA"/>
        </w:rPr>
      </w:pPr>
      <w:commentRangeStart w:id="153"/>
      <w:commentRangeStart w:id="154"/>
      <w:commentRangeStart w:id="155"/>
      <w:commentRangeStart w:id="156"/>
      <w:commentRangeStart w:id="157"/>
      <w:commentRangeStart w:id="158"/>
      <w:commentRangeStart w:id="159"/>
      <w:commentRangeStart w:id="160"/>
      <w:r w:rsidRPr="00775958">
        <w:rPr>
          <w:rFonts w:ascii="Arial" w:eastAsia="Times New Roman" w:hAnsi="Arial" w:cs="Arial"/>
          <w:color w:val="4C4C4E"/>
          <w:lang w:bidi="ar-SA"/>
        </w:rPr>
        <w:t xml:space="preserve">Find the below section in the </w:t>
      </w:r>
      <w:r w:rsidR="00202D49" w:rsidRPr="00822FCA">
        <w:rPr>
          <w:rFonts w:ascii="Arial" w:eastAsia="Times New Roman" w:hAnsi="Arial" w:cs="Arial"/>
          <w:color w:val="4C4C4E"/>
          <w:highlight w:val="yellow"/>
          <w:lang w:bidi="ar-SA"/>
        </w:rPr>
        <w:t>ehcache.xml</w:t>
      </w:r>
      <w:r w:rsidRPr="00775958">
        <w:rPr>
          <w:rFonts w:ascii="Arial" w:eastAsia="Times New Roman" w:hAnsi="Arial" w:cs="Arial"/>
          <w:color w:val="4C4C4E"/>
          <w:lang w:bidi="ar-SA"/>
        </w:rPr>
        <w:t xml:space="preserve"> file </w:t>
      </w:r>
      <w:r w:rsidR="00866989">
        <w:rPr>
          <w:rFonts w:ascii="Arial" w:eastAsia="Times New Roman" w:hAnsi="Arial" w:cs="Arial"/>
          <w:color w:val="4C4C4E"/>
          <w:lang w:bidi="ar-SA"/>
        </w:rPr>
        <w:t>under: /</w:t>
      </w:r>
      <w:r w:rsidR="00202D49" w:rsidRPr="00822FCA">
        <w:rPr>
          <w:rFonts w:ascii="Arial" w:eastAsia="Times New Roman" w:hAnsi="Arial" w:cs="Arial"/>
          <w:b/>
          <w:color w:val="4C4C4E"/>
          <w:highlight w:val="yellow"/>
          <w:lang w:bidi="ar-SA"/>
        </w:rPr>
        <w:t>opt/SP/weloadm/software/ehcache-2.10.2/</w:t>
      </w:r>
      <w:r w:rsidR="00202D49">
        <w:rPr>
          <w:rFonts w:ascii="Arial" w:eastAsia="Times New Roman" w:hAnsi="Arial" w:cs="Arial"/>
          <w:b/>
          <w:color w:val="4C4C4E"/>
          <w:lang w:bidi="ar-SA"/>
        </w:rPr>
        <w:t xml:space="preserve"> </w:t>
      </w:r>
      <w:r w:rsidRPr="00775958">
        <w:rPr>
          <w:rFonts w:ascii="Arial" w:eastAsia="Times New Roman" w:hAnsi="Arial" w:cs="Arial"/>
          <w:color w:val="4C4C4E"/>
          <w:lang w:bidi="ar-SA"/>
        </w:rPr>
        <w:t xml:space="preserve">and </w:t>
      </w:r>
      <w:r w:rsidR="008F4B16">
        <w:rPr>
          <w:rFonts w:ascii="Arial" w:eastAsia="Times New Roman" w:hAnsi="Arial" w:cs="Arial"/>
          <w:color w:val="4C4C4E"/>
          <w:lang w:bidi="ar-SA"/>
        </w:rPr>
        <w:t>edit with the following values.</w:t>
      </w:r>
      <w:commentRangeEnd w:id="153"/>
      <w:r w:rsidR="006E25D8">
        <w:rPr>
          <w:rStyle w:val="CommentReference"/>
        </w:rPr>
        <w:commentReference w:id="153"/>
      </w:r>
      <w:commentRangeEnd w:id="154"/>
    </w:p>
    <w:p w14:paraId="2729D278" w14:textId="4EBEB8F5" w:rsidR="00775958" w:rsidRPr="00775958" w:rsidRDefault="00202D49" w:rsidP="00B51D8A">
      <w:pPr>
        <w:pStyle w:val="ListParagraph"/>
        <w:numPr>
          <w:ilvl w:val="0"/>
          <w:numId w:val="16"/>
        </w:numPr>
        <w:rPr>
          <w:rFonts w:ascii="Arial" w:eastAsia="Times New Roman" w:hAnsi="Arial" w:cs="Arial"/>
          <w:color w:val="4C4C4E"/>
          <w:lang w:bidi="ar-SA"/>
        </w:rPr>
      </w:pPr>
      <w:r>
        <w:rPr>
          <w:rStyle w:val="CommentReference"/>
        </w:rPr>
        <w:commentReference w:id="154"/>
      </w:r>
      <w:commentRangeEnd w:id="155"/>
      <w:r w:rsidR="00FE1F8D">
        <w:rPr>
          <w:rStyle w:val="CommentReference"/>
        </w:rPr>
        <w:commentReference w:id="155"/>
      </w:r>
      <w:commentRangeEnd w:id="156"/>
      <w:r w:rsidR="002E4F34">
        <w:rPr>
          <w:rStyle w:val="CommentReference"/>
        </w:rPr>
        <w:commentReference w:id="156"/>
      </w:r>
      <w:commentRangeEnd w:id="157"/>
      <w:r w:rsidR="00FB71A7">
        <w:rPr>
          <w:rStyle w:val="CommentReference"/>
        </w:rPr>
        <w:commentReference w:id="157"/>
      </w:r>
      <w:commentRangeEnd w:id="158"/>
      <w:r w:rsidR="00E12947">
        <w:rPr>
          <w:rStyle w:val="CommentReference"/>
        </w:rPr>
        <w:commentReference w:id="158"/>
      </w:r>
      <w:commentRangeEnd w:id="159"/>
      <w:r w:rsidR="00822FCA">
        <w:rPr>
          <w:rStyle w:val="CommentReference"/>
        </w:rPr>
        <w:commentReference w:id="159"/>
      </w:r>
      <w:commentRangeEnd w:id="160"/>
      <w:r w:rsidR="001E316B">
        <w:rPr>
          <w:rStyle w:val="CommentReference"/>
        </w:rPr>
        <w:commentReference w:id="160"/>
      </w:r>
    </w:p>
    <w:tbl>
      <w:tblPr>
        <w:tblStyle w:val="TableGrid"/>
        <w:tblW w:w="0" w:type="auto"/>
        <w:tblInd w:w="720" w:type="dxa"/>
        <w:tblLook w:val="04A0" w:firstRow="1" w:lastRow="0" w:firstColumn="1" w:lastColumn="0" w:noHBand="0" w:noVBand="1"/>
      </w:tblPr>
      <w:tblGrid>
        <w:gridCol w:w="8630"/>
      </w:tblGrid>
      <w:tr w:rsidR="008F4B16" w14:paraId="6BDC461E" w14:textId="77777777" w:rsidTr="008F4B16">
        <w:tc>
          <w:tcPr>
            <w:tcW w:w="9350" w:type="dxa"/>
          </w:tcPr>
          <w:p w14:paraId="388FE09D" w14:textId="77777777" w:rsidR="008F4B16" w:rsidRDefault="008F4B16" w:rsidP="00822FCA">
            <w:pPr>
              <w:autoSpaceDE w:val="0"/>
              <w:autoSpaceDN w:val="0"/>
              <w:spacing w:before="40" w:after="40"/>
              <w:ind w:left="360"/>
            </w:pPr>
            <w:r w:rsidRPr="00822FCA">
              <w:rPr>
                <w:rFonts w:ascii="Segoe UI" w:hAnsi="Segoe UI" w:cs="Segoe UI"/>
                <w:color w:val="000000"/>
                <w:lang w:val="de-DE"/>
              </w:rPr>
              <w:t>&lt;cache name="offheapCache"</w:t>
            </w:r>
          </w:p>
          <w:p w14:paraId="02A8C96C" w14:textId="77777777" w:rsidR="008F4B16" w:rsidRDefault="008F4B16" w:rsidP="00822FCA">
            <w:pPr>
              <w:autoSpaceDE w:val="0"/>
              <w:autoSpaceDN w:val="0"/>
              <w:spacing w:before="40" w:after="40"/>
              <w:ind w:left="360"/>
            </w:pPr>
            <w:r w:rsidRPr="00822FCA">
              <w:rPr>
                <w:rFonts w:ascii="Segoe UI" w:hAnsi="Segoe UI" w:cs="Segoe UI"/>
                <w:color w:val="000000"/>
                <w:lang w:val="de-DE"/>
              </w:rPr>
              <w:t>maxEntriesLocalHeap="100000"</w:t>
            </w:r>
          </w:p>
          <w:p w14:paraId="2043D44E" w14:textId="77777777" w:rsidR="008F4B16" w:rsidRDefault="008F4B16" w:rsidP="00822FCA">
            <w:pPr>
              <w:autoSpaceDE w:val="0"/>
              <w:autoSpaceDN w:val="0"/>
              <w:spacing w:before="40" w:after="40"/>
              <w:ind w:left="360"/>
            </w:pPr>
            <w:r w:rsidRPr="00822FCA">
              <w:rPr>
                <w:rFonts w:ascii="Segoe UI" w:hAnsi="Segoe UI" w:cs="Segoe UI"/>
                <w:color w:val="000000"/>
                <w:lang w:val="de-DE"/>
              </w:rPr>
              <w:t>eternal="false"</w:t>
            </w:r>
          </w:p>
          <w:p w14:paraId="65348449" w14:textId="77777777" w:rsidR="008F4B16" w:rsidRDefault="008F4B16" w:rsidP="00822FCA">
            <w:pPr>
              <w:autoSpaceDE w:val="0"/>
              <w:autoSpaceDN w:val="0"/>
              <w:spacing w:before="40" w:after="40"/>
              <w:ind w:left="360"/>
            </w:pPr>
            <w:r w:rsidRPr="00822FCA">
              <w:rPr>
                <w:rFonts w:ascii="Segoe UI" w:hAnsi="Segoe UI" w:cs="Segoe UI"/>
                <w:color w:val="000000"/>
                <w:lang w:val="de-DE"/>
              </w:rPr>
              <w:t>timeToLiveSeconds="600"</w:t>
            </w:r>
          </w:p>
          <w:p w14:paraId="2AC3CE18" w14:textId="77777777" w:rsidR="008F4B16" w:rsidRDefault="008F4B16" w:rsidP="00822FCA">
            <w:pPr>
              <w:autoSpaceDE w:val="0"/>
              <w:autoSpaceDN w:val="0"/>
              <w:spacing w:before="40" w:after="40"/>
              <w:ind w:left="360"/>
            </w:pPr>
            <w:r w:rsidRPr="00822FCA">
              <w:rPr>
                <w:rFonts w:ascii="Segoe UI" w:hAnsi="Segoe UI" w:cs="Segoe UI"/>
                <w:color w:val="000000"/>
                <w:lang w:val="de-DE"/>
              </w:rPr>
              <w:t>maxBytesLocalOffHeap="4g"/&gt;</w:t>
            </w:r>
          </w:p>
          <w:p w14:paraId="34C645F0" w14:textId="77777777" w:rsidR="008F4B16" w:rsidRDefault="008F4B16" w:rsidP="00822FCA">
            <w:pPr>
              <w:autoSpaceDE w:val="0"/>
              <w:autoSpaceDN w:val="0"/>
              <w:ind w:left="360"/>
            </w:pPr>
            <w:r w:rsidRPr="00822FCA">
              <w:rPr>
                <w:rFonts w:ascii="Segoe UI" w:hAnsi="Segoe UI" w:cs="Segoe UI"/>
                <w:color w:val="000000"/>
                <w:lang w:val="de-DE"/>
              </w:rPr>
              <w:t>&lt;/cache&gt;</w:t>
            </w:r>
          </w:p>
          <w:p w14:paraId="50DDE663" w14:textId="77777777" w:rsidR="008F4B16" w:rsidRDefault="008F4B16" w:rsidP="00822FCA">
            <w:pPr>
              <w:ind w:left="360"/>
              <w:rPr>
                <w:lang w:bidi="ar-SA"/>
              </w:rPr>
            </w:pPr>
          </w:p>
        </w:tc>
      </w:tr>
    </w:tbl>
    <w:p w14:paraId="0A7C1D7D" w14:textId="3745B5D3" w:rsidR="00775958" w:rsidRDefault="00775958" w:rsidP="00775958">
      <w:pPr>
        <w:pStyle w:val="ListParagraph"/>
        <w:rPr>
          <w:lang w:bidi="ar-SA"/>
        </w:rPr>
      </w:pPr>
    </w:p>
    <w:p w14:paraId="5683FA5C" w14:textId="77777777" w:rsidR="00775958" w:rsidRPr="000B54DC" w:rsidRDefault="00775958" w:rsidP="00775958">
      <w:pPr>
        <w:pStyle w:val="ListParagraph"/>
        <w:rPr>
          <w:lang w:bidi="ar-SA"/>
        </w:rPr>
      </w:pPr>
    </w:p>
    <w:p w14:paraId="20286CDF" w14:textId="77777777" w:rsidR="00775958" w:rsidRPr="00DB2E13" w:rsidRDefault="00775958" w:rsidP="00B51D8A">
      <w:pPr>
        <w:pStyle w:val="ListParagraph"/>
        <w:numPr>
          <w:ilvl w:val="0"/>
          <w:numId w:val="16"/>
        </w:numPr>
        <w:rPr>
          <w:color w:val="1F497D"/>
        </w:rPr>
      </w:pPr>
      <w:r w:rsidRPr="007B3F9F">
        <w:rPr>
          <w:rFonts w:ascii="Arial" w:eastAsia="Times New Roman" w:hAnsi="Arial" w:cs="Arial"/>
          <w:color w:val="4C4C4E"/>
          <w:lang w:bidi="ar-SA"/>
        </w:rPr>
        <w:t xml:space="preserve">Restart the server </w:t>
      </w:r>
    </w:p>
    <w:p w14:paraId="49E56B7F" w14:textId="77777777" w:rsidR="00775958" w:rsidRDefault="00775958" w:rsidP="00775958">
      <w:pPr>
        <w:pStyle w:val="ListParagraph"/>
        <w:autoSpaceDE w:val="0"/>
        <w:autoSpaceDN w:val="0"/>
        <w:spacing w:after="0" w:line="240" w:lineRule="auto"/>
        <w:rPr>
          <w:rFonts w:ascii="Arial" w:eastAsia="Times New Roman" w:hAnsi="Arial" w:cs="Arial"/>
          <w:b/>
          <w:color w:val="4C4C4E"/>
          <w:lang w:bidi="ar-SA"/>
        </w:rPr>
      </w:pPr>
      <w:r>
        <w:rPr>
          <w:rFonts w:ascii="Arial" w:eastAsia="Times New Roman" w:hAnsi="Arial" w:cs="Arial"/>
          <w:b/>
          <w:color w:val="4C4C4E"/>
          <w:lang w:bidi="ar-SA"/>
        </w:rPr>
        <w:t xml:space="preserve">$cd </w:t>
      </w:r>
      <w:r w:rsidRPr="000B54DC">
        <w:rPr>
          <w:rFonts w:ascii="Arial" w:eastAsia="Times New Roman" w:hAnsi="Arial" w:cs="Arial"/>
          <w:b/>
          <w:color w:val="4C4C4E"/>
          <w:lang w:bidi="ar-SA"/>
        </w:rPr>
        <w:t>/opt/SP/weloadm/software/liferay-dxp-digital-enterprise-7.0-ga1/tomcat-8.0.32/bin</w:t>
      </w:r>
    </w:p>
    <w:p w14:paraId="0159C1BB" w14:textId="77777777" w:rsidR="00AC6134" w:rsidRDefault="00775958" w:rsidP="00CD7A8E">
      <w:pPr>
        <w:pStyle w:val="ListParagraph"/>
        <w:autoSpaceDE w:val="0"/>
        <w:autoSpaceDN w:val="0"/>
        <w:spacing w:after="0" w:line="240" w:lineRule="auto"/>
        <w:rPr>
          <w:rFonts w:ascii="Arial" w:eastAsia="Times New Roman" w:hAnsi="Arial" w:cs="Arial"/>
          <w:b/>
          <w:color w:val="4C4C4E"/>
          <w:lang w:bidi="ar-SA"/>
        </w:rPr>
      </w:pPr>
      <w:r>
        <w:rPr>
          <w:rFonts w:ascii="Arial" w:eastAsia="Times New Roman" w:hAnsi="Arial" w:cs="Arial"/>
          <w:b/>
          <w:color w:val="4C4C4E"/>
          <w:lang w:bidi="ar-SA"/>
        </w:rPr>
        <w:t>$./startup.sh</w:t>
      </w:r>
    </w:p>
    <w:p w14:paraId="58682DD3" w14:textId="77777777" w:rsidR="00F535C9" w:rsidRDefault="00F535C9" w:rsidP="00CD7A8E">
      <w:pPr>
        <w:pStyle w:val="ListParagraph"/>
        <w:autoSpaceDE w:val="0"/>
        <w:autoSpaceDN w:val="0"/>
        <w:spacing w:after="0" w:line="240" w:lineRule="auto"/>
        <w:rPr>
          <w:rFonts w:ascii="Arial" w:eastAsia="Times New Roman" w:hAnsi="Arial" w:cs="Arial"/>
          <w:b/>
          <w:color w:val="4C4C4E"/>
          <w:lang w:bidi="ar-SA"/>
        </w:rPr>
      </w:pPr>
    </w:p>
    <w:p w14:paraId="2F74DCD0" w14:textId="29C8A2EF" w:rsidR="007E0107" w:rsidRPr="00CD7A8E" w:rsidRDefault="007E0107" w:rsidP="00CD7A8E">
      <w:pPr>
        <w:pStyle w:val="ListParagraph"/>
        <w:autoSpaceDE w:val="0"/>
        <w:autoSpaceDN w:val="0"/>
        <w:spacing w:after="0" w:line="240" w:lineRule="auto"/>
        <w:rPr>
          <w:rFonts w:ascii="Arial" w:eastAsia="Times New Roman" w:hAnsi="Arial" w:cs="Arial"/>
          <w:b/>
          <w:color w:val="4C4C4E"/>
          <w:lang w:bidi="ar-SA"/>
        </w:rPr>
      </w:pPr>
      <w:r>
        <w:rPr>
          <w:rStyle w:val="CommentReference"/>
        </w:rPr>
        <w:commentReference w:id="161"/>
      </w:r>
    </w:p>
    <w:p w14:paraId="2FB2CF65" w14:textId="77777777" w:rsidR="00536AA8" w:rsidRPr="00536AA8" w:rsidRDefault="00CD7A8E" w:rsidP="00536AA8">
      <w:pPr>
        <w:pStyle w:val="Heading1"/>
      </w:pPr>
      <w:bookmarkStart w:id="162" w:name="_Toc466285707"/>
      <w:commentRangeStart w:id="163"/>
      <w:commentRangeStart w:id="164"/>
      <w:r>
        <w:lastRenderedPageBreak/>
        <w:t>Database configuration</w:t>
      </w:r>
      <w:commentRangeEnd w:id="163"/>
      <w:r w:rsidR="006E25D8">
        <w:rPr>
          <w:rStyle w:val="CommentReference"/>
          <w:b w:val="0"/>
          <w:bCs w:val="0"/>
          <w:caps w:val="0"/>
          <w:color w:val="auto"/>
          <w:spacing w:val="0"/>
        </w:rPr>
        <w:commentReference w:id="163"/>
      </w:r>
      <w:commentRangeEnd w:id="164"/>
      <w:r w:rsidR="009370B4">
        <w:rPr>
          <w:rStyle w:val="CommentReference"/>
          <w:b w:val="0"/>
          <w:bCs w:val="0"/>
          <w:caps w:val="0"/>
          <w:color w:val="auto"/>
          <w:spacing w:val="0"/>
        </w:rPr>
        <w:commentReference w:id="164"/>
      </w:r>
      <w:bookmarkEnd w:id="162"/>
    </w:p>
    <w:p w14:paraId="70E7B520" w14:textId="041C868A" w:rsidR="00ED4570" w:rsidRDefault="00ED4570" w:rsidP="00B51D8A">
      <w:pPr>
        <w:pStyle w:val="ListParagraph"/>
        <w:numPr>
          <w:ilvl w:val="0"/>
          <w:numId w:val="17"/>
        </w:numPr>
        <w:rPr>
          <w:rFonts w:ascii="Arial" w:eastAsia="Times New Roman" w:hAnsi="Arial" w:cs="Arial"/>
          <w:color w:val="4C4C4E"/>
          <w:lang w:bidi="ar-SA"/>
        </w:rPr>
      </w:pPr>
      <w:r>
        <w:rPr>
          <w:rFonts w:ascii="Arial" w:eastAsia="Times New Roman" w:hAnsi="Arial" w:cs="Arial"/>
          <w:color w:val="4C4C4E"/>
          <w:lang w:bidi="ar-SA"/>
        </w:rPr>
        <w:t xml:space="preserve">Download ojdbc7.jar from </w:t>
      </w:r>
      <w:r w:rsidRPr="0034686E">
        <w:rPr>
          <w:rStyle w:val="HTMLCode"/>
          <w:rFonts w:eastAsiaTheme="minorEastAsia"/>
        </w:rPr>
        <w:t>/</w:t>
      </w:r>
      <w:r>
        <w:rPr>
          <w:rStyle w:val="HTMLCode"/>
          <w:rFonts w:eastAsiaTheme="minorEastAsia"/>
        </w:rPr>
        <w:t>opt/SP/</w:t>
      </w:r>
      <w:commentRangeStart w:id="165"/>
      <w:r>
        <w:rPr>
          <w:rStyle w:val="HTMLCode"/>
          <w:rFonts w:eastAsiaTheme="minorEastAsia"/>
        </w:rPr>
        <w:t>softwares</w:t>
      </w:r>
      <w:commentRangeEnd w:id="165"/>
      <w:r w:rsidR="00566A35">
        <w:rPr>
          <w:rStyle w:val="CommentReference"/>
        </w:rPr>
        <w:commentReference w:id="165"/>
      </w:r>
      <w:r>
        <w:rPr>
          <w:rStyle w:val="HTMLCode"/>
          <w:rFonts w:eastAsiaTheme="minorEastAsia"/>
        </w:rPr>
        <w:t xml:space="preserve">/installables </w:t>
      </w:r>
      <w:r w:rsidRPr="00CC7761">
        <w:rPr>
          <w:rFonts w:ascii="Arial" w:eastAsia="Times New Roman" w:hAnsi="Arial" w:cs="Arial"/>
          <w:color w:val="4C4C4E"/>
          <w:lang w:bidi="ar-SA"/>
        </w:rPr>
        <w:t>to and place</w:t>
      </w:r>
      <w:r>
        <w:rPr>
          <w:rStyle w:val="HTMLCode"/>
          <w:rFonts w:eastAsiaTheme="minorEastAsia"/>
        </w:rPr>
        <w:t xml:space="preserve"> </w:t>
      </w:r>
      <w:r w:rsidRPr="00E03209">
        <w:rPr>
          <w:rFonts w:ascii="Arial" w:eastAsia="Times New Roman" w:hAnsi="Arial" w:cs="Arial"/>
          <w:color w:val="4C4C4E"/>
          <w:lang w:bidi="ar-SA"/>
        </w:rPr>
        <w:t xml:space="preserve">file in </w:t>
      </w:r>
      <w:r w:rsidRPr="00E03209">
        <w:rPr>
          <w:rFonts w:ascii="Segoe UI" w:hAnsi="Segoe UI" w:cs="Segoe UI"/>
          <w:color w:val="000000"/>
          <w:lang w:val="de-DE"/>
        </w:rPr>
        <w:t>liferay-dxp-digital-enterprise-7.0-ga1/tomcat-8.0.32/lib/ext</w:t>
      </w:r>
      <w:del w:id="166" w:author="Neves, André, Vodafone Portugal" w:date="2016-11-07T12:53:00Z">
        <w:r w:rsidDel="001B6510">
          <w:rPr>
            <w:rFonts w:ascii="Segoe UI" w:hAnsi="Segoe UI" w:cs="Segoe UI"/>
            <w:color w:val="000000"/>
            <w:lang w:val="de-DE"/>
          </w:rPr>
          <w:delText>.</w:delText>
        </w:r>
      </w:del>
    </w:p>
    <w:p w14:paraId="79CB2410" w14:textId="77777777" w:rsidR="00536AA8" w:rsidRDefault="00536AA8" w:rsidP="00B51D8A">
      <w:pPr>
        <w:pStyle w:val="ListParagraph"/>
        <w:numPr>
          <w:ilvl w:val="0"/>
          <w:numId w:val="17"/>
        </w:numPr>
        <w:rPr>
          <w:rFonts w:ascii="Arial" w:eastAsia="Times New Roman" w:hAnsi="Arial" w:cs="Arial"/>
          <w:color w:val="4C4C4E"/>
          <w:lang w:bidi="ar-SA"/>
        </w:rPr>
      </w:pPr>
      <w:r>
        <w:rPr>
          <w:rFonts w:ascii="Arial" w:eastAsia="Times New Roman" w:hAnsi="Arial" w:cs="Arial"/>
          <w:color w:val="4C4C4E"/>
          <w:lang w:bidi="ar-SA"/>
        </w:rPr>
        <w:t>Open the liferay console on browser using the following URL:</w:t>
      </w:r>
    </w:p>
    <w:p w14:paraId="013379DE" w14:textId="2887A3C7" w:rsidR="00536AA8" w:rsidRDefault="001F0A4E" w:rsidP="00536AA8">
      <w:pPr>
        <w:pStyle w:val="ListParagraph"/>
        <w:ind w:left="1080"/>
        <w:rPr>
          <w:rFonts w:ascii="Arial" w:eastAsia="Times New Roman" w:hAnsi="Arial" w:cs="Arial"/>
          <w:color w:val="4C4C4E"/>
          <w:lang w:bidi="ar-SA"/>
        </w:rPr>
      </w:pPr>
      <w:hyperlink w:history="1">
        <w:r w:rsidR="002E4F34" w:rsidRPr="00415858">
          <w:rPr>
            <w:rStyle w:val="Hyperlink"/>
            <w:rFonts w:ascii="Arial" w:eastAsia="Times New Roman" w:hAnsi="Arial" w:cs="Arial"/>
            <w:lang w:bidi="ar-SA"/>
          </w:rPr>
          <w:t>http://</w:t>
        </w:r>
        <w:r w:rsidR="002E4F34" w:rsidRPr="002E4F34">
          <w:rPr>
            <w:rStyle w:val="Hyperlink"/>
            <w:rFonts w:ascii="Arial" w:eastAsia="Times New Roman" w:hAnsi="Arial" w:cs="Arial"/>
            <w:highlight w:val="yellow"/>
            <w:lang w:bidi="ar-SA"/>
          </w:rPr>
          <w:t>&lt;&lt;ServerIP&gt;&gt;</w:t>
        </w:r>
        <w:r w:rsidR="002E4F34" w:rsidRPr="00415858">
          <w:rPr>
            <w:rStyle w:val="Hyperlink"/>
            <w:rFonts w:ascii="Arial" w:eastAsia="Times New Roman" w:hAnsi="Arial" w:cs="Arial"/>
            <w:lang w:bidi="ar-SA"/>
          </w:rPr>
          <w:t>:</w:t>
        </w:r>
      </w:hyperlink>
      <w:r w:rsidR="002E4F34">
        <w:rPr>
          <w:rStyle w:val="Hyperlink"/>
          <w:rFonts w:ascii="Arial" w:eastAsia="Times New Roman" w:hAnsi="Arial" w:cs="Arial"/>
          <w:lang w:bidi="ar-SA"/>
        </w:rPr>
        <w:t>7010</w:t>
      </w:r>
    </w:p>
    <w:p w14:paraId="2ED6FD76" w14:textId="50C29D65" w:rsidR="00536AA8" w:rsidDel="001B6510" w:rsidRDefault="00536AA8" w:rsidP="00536AA8">
      <w:pPr>
        <w:pStyle w:val="ListParagraph"/>
        <w:ind w:left="1080"/>
        <w:rPr>
          <w:del w:id="167" w:author="Neves, André, Vodafone Portugal" w:date="2016-11-07T12:53:00Z"/>
          <w:rFonts w:ascii="Arial" w:eastAsia="Times New Roman" w:hAnsi="Arial" w:cs="Arial"/>
          <w:color w:val="4C4C4E"/>
          <w:lang w:bidi="ar-SA"/>
        </w:rPr>
      </w:pPr>
    </w:p>
    <w:p w14:paraId="08C65A1C" w14:textId="77777777" w:rsidR="00536AA8" w:rsidRDefault="00536AA8" w:rsidP="00B51D8A">
      <w:pPr>
        <w:pStyle w:val="ListParagraph"/>
        <w:numPr>
          <w:ilvl w:val="0"/>
          <w:numId w:val="17"/>
        </w:numPr>
        <w:rPr>
          <w:rFonts w:ascii="Arial" w:eastAsia="Times New Roman" w:hAnsi="Arial" w:cs="Arial"/>
          <w:color w:val="4C4C4E"/>
          <w:lang w:bidi="ar-SA"/>
        </w:rPr>
      </w:pPr>
      <w:r>
        <w:rPr>
          <w:rFonts w:ascii="Arial" w:eastAsia="Times New Roman" w:hAnsi="Arial" w:cs="Arial"/>
          <w:color w:val="4C4C4E"/>
          <w:lang w:bidi="ar-SA"/>
        </w:rPr>
        <w:t>Click on the highlighted section, as given in screen below:</w:t>
      </w:r>
    </w:p>
    <w:p w14:paraId="3C7B92AA" w14:textId="77777777" w:rsidR="00536AA8" w:rsidRDefault="00536AA8" w:rsidP="00536AA8">
      <w:pPr>
        <w:pStyle w:val="ListParagraph"/>
        <w:ind w:left="1080"/>
        <w:rPr>
          <w:rFonts w:ascii="Arial" w:eastAsia="Times New Roman" w:hAnsi="Arial" w:cs="Arial"/>
          <w:color w:val="4C4C4E"/>
          <w:lang w:bidi="ar-SA"/>
        </w:rPr>
      </w:pPr>
      <w:r>
        <w:rPr>
          <w:noProof/>
          <w:lang w:bidi="ar-SA"/>
        </w:rPr>
        <w:drawing>
          <wp:inline distT="0" distB="0" distL="0" distR="0" wp14:anchorId="79A6E8AE" wp14:editId="133942FD">
            <wp:extent cx="4852086" cy="2844899"/>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66179" cy="2853162"/>
                    </a:xfrm>
                    <a:prstGeom prst="rect">
                      <a:avLst/>
                    </a:prstGeom>
                  </pic:spPr>
                </pic:pic>
              </a:graphicData>
            </a:graphic>
          </wp:inline>
        </w:drawing>
      </w:r>
    </w:p>
    <w:p w14:paraId="6BB66593" w14:textId="77777777" w:rsidR="00536AA8" w:rsidRDefault="00536AA8" w:rsidP="00536AA8">
      <w:pPr>
        <w:pStyle w:val="ListParagraph"/>
        <w:ind w:left="1080"/>
        <w:rPr>
          <w:rFonts w:ascii="Arial" w:eastAsia="Times New Roman" w:hAnsi="Arial" w:cs="Arial"/>
          <w:color w:val="4C4C4E"/>
          <w:lang w:bidi="ar-SA"/>
        </w:rPr>
      </w:pPr>
    </w:p>
    <w:p w14:paraId="4F63AA71" w14:textId="77777777" w:rsidR="00536AA8" w:rsidRDefault="00536AA8" w:rsidP="00B51D8A">
      <w:pPr>
        <w:pStyle w:val="ListParagraph"/>
        <w:numPr>
          <w:ilvl w:val="0"/>
          <w:numId w:val="17"/>
        </w:numPr>
        <w:rPr>
          <w:rFonts w:ascii="Arial" w:eastAsia="Times New Roman" w:hAnsi="Arial" w:cs="Arial"/>
          <w:color w:val="4C4C4E"/>
          <w:lang w:bidi="ar-SA"/>
        </w:rPr>
      </w:pPr>
      <w:r>
        <w:rPr>
          <w:rFonts w:ascii="Arial" w:eastAsia="Times New Roman" w:hAnsi="Arial" w:cs="Arial"/>
          <w:color w:val="4C4C4E"/>
          <w:lang w:bidi="ar-SA"/>
        </w:rPr>
        <w:t>Select Oracle from the drop down section, as highlighted in the screenshot:</w:t>
      </w:r>
    </w:p>
    <w:p w14:paraId="3D8E9C93" w14:textId="77777777" w:rsidR="00536AA8" w:rsidRDefault="00536AA8" w:rsidP="00536AA8">
      <w:pPr>
        <w:pStyle w:val="ListParagraph"/>
        <w:ind w:left="1080"/>
        <w:rPr>
          <w:rFonts w:ascii="Arial" w:eastAsia="Times New Roman" w:hAnsi="Arial" w:cs="Arial"/>
          <w:color w:val="4C4C4E"/>
          <w:lang w:bidi="ar-SA"/>
        </w:rPr>
      </w:pPr>
      <w:r>
        <w:rPr>
          <w:noProof/>
          <w:lang w:bidi="ar-SA"/>
        </w:rPr>
        <w:drawing>
          <wp:inline distT="0" distB="0" distL="0" distR="0" wp14:anchorId="16CBAD6B" wp14:editId="1EC89C9E">
            <wp:extent cx="4728518" cy="2929054"/>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7853" cy="2947226"/>
                    </a:xfrm>
                    <a:prstGeom prst="rect">
                      <a:avLst/>
                    </a:prstGeom>
                  </pic:spPr>
                </pic:pic>
              </a:graphicData>
            </a:graphic>
          </wp:inline>
        </w:drawing>
      </w:r>
    </w:p>
    <w:p w14:paraId="23197FFB" w14:textId="77777777" w:rsidR="00536AA8" w:rsidRDefault="00536AA8" w:rsidP="00536AA8">
      <w:pPr>
        <w:pStyle w:val="ListParagraph"/>
        <w:ind w:left="1080"/>
        <w:rPr>
          <w:rFonts w:ascii="Arial" w:eastAsia="Times New Roman" w:hAnsi="Arial" w:cs="Arial"/>
          <w:color w:val="4C4C4E"/>
          <w:lang w:bidi="ar-SA"/>
        </w:rPr>
      </w:pPr>
    </w:p>
    <w:p w14:paraId="244F8C17" w14:textId="77777777" w:rsidR="00536AA8" w:rsidRDefault="00536AA8" w:rsidP="00536AA8">
      <w:pPr>
        <w:pStyle w:val="ListParagraph"/>
        <w:ind w:left="1080"/>
        <w:rPr>
          <w:rFonts w:ascii="Arial" w:eastAsia="Times New Roman" w:hAnsi="Arial" w:cs="Arial"/>
          <w:color w:val="4C4C4E"/>
          <w:lang w:bidi="ar-SA"/>
        </w:rPr>
      </w:pPr>
    </w:p>
    <w:p w14:paraId="1ABE01E9" w14:textId="77777777" w:rsidR="00536AA8" w:rsidRDefault="00536AA8" w:rsidP="00536AA8">
      <w:pPr>
        <w:pStyle w:val="ListParagraph"/>
        <w:ind w:left="1080"/>
        <w:rPr>
          <w:rFonts w:ascii="Arial" w:eastAsia="Times New Roman" w:hAnsi="Arial" w:cs="Arial"/>
          <w:color w:val="4C4C4E"/>
          <w:lang w:bidi="ar-SA"/>
        </w:rPr>
      </w:pPr>
    </w:p>
    <w:p w14:paraId="065BF9ED" w14:textId="77777777" w:rsidR="00536AA8" w:rsidRDefault="00536AA8" w:rsidP="00536AA8">
      <w:pPr>
        <w:pStyle w:val="ListParagraph"/>
        <w:ind w:left="1080"/>
        <w:rPr>
          <w:rFonts w:ascii="Arial" w:eastAsia="Times New Roman" w:hAnsi="Arial" w:cs="Arial"/>
          <w:color w:val="4C4C4E"/>
          <w:lang w:bidi="ar-SA"/>
        </w:rPr>
      </w:pPr>
    </w:p>
    <w:p w14:paraId="118FA802" w14:textId="77777777" w:rsidR="00536AA8" w:rsidRDefault="00536AA8" w:rsidP="00536AA8">
      <w:pPr>
        <w:pStyle w:val="ListParagraph"/>
        <w:ind w:left="1080"/>
        <w:rPr>
          <w:rFonts w:ascii="Arial" w:eastAsia="Times New Roman" w:hAnsi="Arial" w:cs="Arial"/>
          <w:color w:val="4C4C4E"/>
          <w:lang w:bidi="ar-SA"/>
        </w:rPr>
      </w:pPr>
    </w:p>
    <w:p w14:paraId="4F2CFCF6" w14:textId="77777777" w:rsidR="00536AA8" w:rsidRDefault="00536AA8" w:rsidP="00536AA8">
      <w:pPr>
        <w:pStyle w:val="ListParagraph"/>
        <w:ind w:left="1080"/>
        <w:rPr>
          <w:rFonts w:ascii="Arial" w:eastAsia="Times New Roman" w:hAnsi="Arial" w:cs="Arial"/>
          <w:color w:val="4C4C4E"/>
          <w:lang w:bidi="ar-SA"/>
        </w:rPr>
      </w:pPr>
    </w:p>
    <w:p w14:paraId="0BF157F7" w14:textId="77777777" w:rsidR="00536AA8" w:rsidRPr="00536AA8" w:rsidRDefault="00536AA8" w:rsidP="00B51D8A">
      <w:pPr>
        <w:pStyle w:val="ListParagraph"/>
        <w:numPr>
          <w:ilvl w:val="0"/>
          <w:numId w:val="17"/>
        </w:numPr>
        <w:rPr>
          <w:rFonts w:ascii="Arial" w:eastAsia="Times New Roman" w:hAnsi="Arial" w:cs="Arial"/>
          <w:color w:val="4C4C4E"/>
          <w:lang w:bidi="ar-SA"/>
        </w:rPr>
      </w:pPr>
      <w:r>
        <w:rPr>
          <w:rFonts w:ascii="Arial" w:eastAsia="Times New Roman" w:hAnsi="Arial" w:cs="Arial"/>
          <w:color w:val="4C4C4E"/>
          <w:lang w:bidi="ar-SA"/>
        </w:rPr>
        <w:t>Database configuration details to be given in the liferay console</w:t>
      </w:r>
      <w:r w:rsidR="001E31FF">
        <w:rPr>
          <w:rFonts w:ascii="Arial" w:eastAsia="Times New Roman" w:hAnsi="Arial" w:cs="Arial"/>
          <w:color w:val="4C4C4E"/>
          <w:lang w:bidi="ar-SA"/>
        </w:rPr>
        <w:t xml:space="preserve"> in JDBC URL section </w:t>
      </w:r>
      <w:r>
        <w:rPr>
          <w:rFonts w:ascii="Arial" w:eastAsia="Times New Roman" w:hAnsi="Arial" w:cs="Arial"/>
          <w:color w:val="4C4C4E"/>
          <w:lang w:bidi="ar-SA"/>
        </w:rPr>
        <w:t>:</w:t>
      </w:r>
      <w:r w:rsidR="00DD0CE9">
        <w:rPr>
          <w:rFonts w:ascii="Arial" w:eastAsia="Times New Roman" w:hAnsi="Arial" w:cs="Arial"/>
          <w:color w:val="4C4C4E"/>
          <w:lang w:bidi="ar-SA"/>
        </w:rPr>
        <w:t xml:space="preserve"> </w:t>
      </w:r>
    </w:p>
    <w:p w14:paraId="44C8561A" w14:textId="77777777" w:rsidR="00CD7A8E" w:rsidRPr="001E31FF" w:rsidRDefault="001E31FF" w:rsidP="00536AA8">
      <w:pPr>
        <w:pStyle w:val="ListParagraph"/>
        <w:ind w:left="1080"/>
        <w:rPr>
          <w:rFonts w:ascii="Arial" w:eastAsia="Times New Roman" w:hAnsi="Arial" w:cs="Arial"/>
          <w:b/>
          <w:color w:val="4C4C4E"/>
          <w:lang w:bidi="ar-SA"/>
        </w:rPr>
      </w:pPr>
      <w:r w:rsidRPr="001E31FF">
        <w:rPr>
          <w:rFonts w:ascii="Arial" w:eastAsia="Times New Roman" w:hAnsi="Arial" w:cs="Arial"/>
          <w:b/>
          <w:color w:val="4C4C4E"/>
          <w:lang w:bidi="ar-SA"/>
        </w:rPr>
        <w:t>jdbc:oracle:thin:@</w:t>
      </w:r>
      <w:r w:rsidR="00CD7A8E" w:rsidRPr="001E31FF">
        <w:rPr>
          <w:rFonts w:ascii="Arial" w:eastAsia="Times New Roman" w:hAnsi="Arial" w:cs="Arial"/>
          <w:b/>
          <w:color w:val="4C4C4E"/>
          <w:lang w:bidi="ar-SA"/>
        </w:rPr>
        <w:t xml:space="preserve">(DESCRIPTION =(ADDRESS_LIST =(ADDRESS = (PROTOCOL = TCP)(HOST = </w:t>
      </w:r>
      <w:r w:rsidR="00CD7A8E" w:rsidRPr="00D74584">
        <w:rPr>
          <w:rFonts w:ascii="Arial" w:eastAsia="Times New Roman" w:hAnsi="Arial" w:cs="Arial"/>
          <w:b/>
          <w:color w:val="4C4C4E"/>
          <w:highlight w:val="yellow"/>
          <w:lang w:bidi="ar-SA"/>
        </w:rPr>
        <w:t>vono31-32cl-scan.dc-dublin.de</w:t>
      </w:r>
      <w:r w:rsidR="00CD7A8E" w:rsidRPr="001E31FF">
        <w:rPr>
          <w:rFonts w:ascii="Arial" w:eastAsia="Times New Roman" w:hAnsi="Arial" w:cs="Arial"/>
          <w:b/>
          <w:color w:val="4C4C4E"/>
          <w:lang w:bidi="ar-SA"/>
        </w:rPr>
        <w:t xml:space="preserve"> )(PORT = </w:t>
      </w:r>
      <w:r w:rsidR="00CD7A8E" w:rsidRPr="00D74584">
        <w:rPr>
          <w:rFonts w:ascii="Arial" w:eastAsia="Times New Roman" w:hAnsi="Arial" w:cs="Arial"/>
          <w:b/>
          <w:color w:val="4C4C4E"/>
          <w:highlight w:val="yellow"/>
          <w:lang w:bidi="ar-SA"/>
        </w:rPr>
        <w:t>33000</w:t>
      </w:r>
      <w:r w:rsidR="00CD7A8E" w:rsidRPr="001E31FF">
        <w:rPr>
          <w:rFonts w:ascii="Arial" w:eastAsia="Times New Roman" w:hAnsi="Arial" w:cs="Arial"/>
          <w:b/>
          <w:color w:val="4C4C4E"/>
          <w:lang w:bidi="ar-SA"/>
        </w:rPr>
        <w:t>))(LOAD_BALANCE = yes))(CONNECT_DATA =</w:t>
      </w:r>
    </w:p>
    <w:p w14:paraId="549C0633" w14:textId="77777777" w:rsidR="00CD7A8E" w:rsidRPr="001E31FF" w:rsidRDefault="00536AA8" w:rsidP="00CD7A8E">
      <w:pPr>
        <w:pStyle w:val="ListParagraph"/>
        <w:rPr>
          <w:rFonts w:ascii="Arial" w:eastAsia="Times New Roman" w:hAnsi="Arial" w:cs="Arial"/>
          <w:b/>
          <w:color w:val="4C4C4E"/>
          <w:lang w:bidi="ar-SA"/>
        </w:rPr>
      </w:pPr>
      <w:r w:rsidRPr="001E31FF">
        <w:rPr>
          <w:rFonts w:ascii="Arial" w:eastAsia="Times New Roman" w:hAnsi="Arial" w:cs="Arial"/>
          <w:b/>
          <w:color w:val="4C4C4E"/>
          <w:lang w:bidi="ar-SA"/>
        </w:rPr>
        <w:t xml:space="preserve"> </w:t>
      </w:r>
      <w:r w:rsidR="00CD7A8E" w:rsidRPr="001E31FF">
        <w:rPr>
          <w:rFonts w:ascii="Arial" w:eastAsia="Times New Roman" w:hAnsi="Arial" w:cs="Arial"/>
          <w:b/>
          <w:color w:val="4C4C4E"/>
          <w:lang w:bidi="ar-SA"/>
        </w:rPr>
        <w:t xml:space="preserve">     (SERVER = DEDICATED)</w:t>
      </w:r>
    </w:p>
    <w:p w14:paraId="00A6BBCE" w14:textId="77777777" w:rsidR="00CD7A8E" w:rsidRPr="001E31FF" w:rsidRDefault="00CD7A8E" w:rsidP="00CD7A8E">
      <w:pPr>
        <w:pStyle w:val="ListParagraph"/>
        <w:rPr>
          <w:rFonts w:ascii="Arial" w:eastAsia="Times New Roman" w:hAnsi="Arial" w:cs="Arial"/>
          <w:b/>
          <w:color w:val="4C4C4E"/>
          <w:lang w:bidi="ar-SA"/>
        </w:rPr>
      </w:pPr>
      <w:r w:rsidRPr="001E31FF">
        <w:rPr>
          <w:rFonts w:ascii="Arial" w:eastAsia="Times New Roman" w:hAnsi="Arial" w:cs="Arial"/>
          <w:b/>
          <w:color w:val="4C4C4E"/>
          <w:lang w:bidi="ar-SA"/>
        </w:rPr>
        <w:t xml:space="preserve">      (SERVICE_NAME = </w:t>
      </w:r>
      <w:r w:rsidRPr="00D74584">
        <w:rPr>
          <w:rFonts w:ascii="Arial" w:eastAsia="Times New Roman" w:hAnsi="Arial" w:cs="Arial"/>
          <w:b/>
          <w:color w:val="4C4C4E"/>
          <w:highlight w:val="yellow"/>
          <w:lang w:bidi="ar-SA"/>
        </w:rPr>
        <w:t>GOOPDEV_TAF.test.vis</w:t>
      </w:r>
      <w:r w:rsidRPr="001E31FF">
        <w:rPr>
          <w:rFonts w:ascii="Arial" w:eastAsia="Times New Roman" w:hAnsi="Arial" w:cs="Arial"/>
          <w:b/>
          <w:color w:val="4C4C4E"/>
          <w:lang w:bidi="ar-SA"/>
        </w:rPr>
        <w:t>)</w:t>
      </w:r>
    </w:p>
    <w:p w14:paraId="177F892F" w14:textId="77777777" w:rsidR="00CD7A8E" w:rsidRPr="001E31FF" w:rsidRDefault="00CD7A8E" w:rsidP="00CD7A8E">
      <w:pPr>
        <w:pStyle w:val="ListParagraph"/>
        <w:rPr>
          <w:rFonts w:ascii="Arial" w:eastAsia="Times New Roman" w:hAnsi="Arial" w:cs="Arial"/>
          <w:b/>
          <w:color w:val="4C4C4E"/>
          <w:lang w:bidi="ar-SA"/>
        </w:rPr>
      </w:pPr>
      <w:r w:rsidRPr="001E31FF">
        <w:rPr>
          <w:rFonts w:ascii="Arial" w:eastAsia="Times New Roman" w:hAnsi="Arial" w:cs="Arial"/>
          <w:b/>
          <w:color w:val="4C4C4E"/>
          <w:lang w:bidi="ar-SA"/>
        </w:rPr>
        <w:t xml:space="preserve">      (FAILOVER_MODE =</w:t>
      </w:r>
    </w:p>
    <w:p w14:paraId="12BE7E29" w14:textId="77777777" w:rsidR="00CD7A8E" w:rsidRPr="001E31FF" w:rsidRDefault="00CD7A8E" w:rsidP="00CD7A8E">
      <w:pPr>
        <w:pStyle w:val="ListParagraph"/>
        <w:rPr>
          <w:rFonts w:ascii="Arial" w:eastAsia="Times New Roman" w:hAnsi="Arial" w:cs="Arial"/>
          <w:b/>
          <w:color w:val="4C4C4E"/>
          <w:lang w:bidi="ar-SA"/>
        </w:rPr>
      </w:pPr>
      <w:r w:rsidRPr="001E31FF">
        <w:rPr>
          <w:rFonts w:ascii="Arial" w:eastAsia="Times New Roman" w:hAnsi="Arial" w:cs="Arial"/>
          <w:b/>
          <w:color w:val="4C4C4E"/>
          <w:lang w:bidi="ar-SA"/>
        </w:rPr>
        <w:t xml:space="preserve">        (TYPE = SELECT)</w:t>
      </w:r>
    </w:p>
    <w:p w14:paraId="30FA9EB5" w14:textId="77777777" w:rsidR="00CD7A8E" w:rsidRPr="001E31FF" w:rsidRDefault="00CD7A8E" w:rsidP="00CD7A8E">
      <w:pPr>
        <w:pStyle w:val="ListParagraph"/>
        <w:rPr>
          <w:rFonts w:ascii="Arial" w:eastAsia="Times New Roman" w:hAnsi="Arial" w:cs="Arial"/>
          <w:b/>
          <w:color w:val="4C4C4E"/>
          <w:lang w:bidi="ar-SA"/>
        </w:rPr>
      </w:pPr>
      <w:r w:rsidRPr="001E31FF">
        <w:rPr>
          <w:rFonts w:ascii="Arial" w:eastAsia="Times New Roman" w:hAnsi="Arial" w:cs="Arial"/>
          <w:b/>
          <w:color w:val="4C4C4E"/>
          <w:lang w:bidi="ar-SA"/>
        </w:rPr>
        <w:t xml:space="preserve">        (METHOD = BASIC)</w:t>
      </w:r>
    </w:p>
    <w:p w14:paraId="19A7639B" w14:textId="77777777" w:rsidR="00CD7A8E" w:rsidRPr="001E31FF" w:rsidRDefault="00CD7A8E" w:rsidP="00CD7A8E">
      <w:pPr>
        <w:pStyle w:val="ListParagraph"/>
        <w:rPr>
          <w:rFonts w:ascii="Arial" w:eastAsia="Times New Roman" w:hAnsi="Arial" w:cs="Arial"/>
          <w:b/>
          <w:color w:val="4C4C4E"/>
          <w:lang w:bidi="ar-SA"/>
        </w:rPr>
      </w:pPr>
      <w:r w:rsidRPr="001E31FF">
        <w:rPr>
          <w:rFonts w:ascii="Arial" w:eastAsia="Times New Roman" w:hAnsi="Arial" w:cs="Arial"/>
          <w:b/>
          <w:color w:val="4C4C4E"/>
          <w:lang w:bidi="ar-SA"/>
        </w:rPr>
        <w:t xml:space="preserve">        (RETRIES = 180)</w:t>
      </w:r>
    </w:p>
    <w:p w14:paraId="45A4E4F9" w14:textId="77777777" w:rsidR="00CD7A8E" w:rsidRPr="001E31FF" w:rsidRDefault="00CD7A8E" w:rsidP="00CD7A8E">
      <w:pPr>
        <w:pStyle w:val="ListParagraph"/>
        <w:rPr>
          <w:rFonts w:ascii="Arial" w:eastAsia="Times New Roman" w:hAnsi="Arial" w:cs="Arial"/>
          <w:b/>
          <w:color w:val="4C4C4E"/>
          <w:lang w:bidi="ar-SA"/>
        </w:rPr>
      </w:pPr>
      <w:r w:rsidRPr="001E31FF">
        <w:rPr>
          <w:rFonts w:ascii="Arial" w:eastAsia="Times New Roman" w:hAnsi="Arial" w:cs="Arial"/>
          <w:b/>
          <w:color w:val="4C4C4E"/>
          <w:lang w:bidi="ar-SA"/>
        </w:rPr>
        <w:t xml:space="preserve">        (DELAY = 5)</w:t>
      </w:r>
    </w:p>
    <w:p w14:paraId="61F0F45E" w14:textId="77777777" w:rsidR="00CD7A8E" w:rsidRPr="001E31FF" w:rsidRDefault="00CD7A8E" w:rsidP="00CD7A8E">
      <w:pPr>
        <w:pStyle w:val="ListParagraph"/>
        <w:rPr>
          <w:rFonts w:ascii="Arial" w:eastAsia="Times New Roman" w:hAnsi="Arial" w:cs="Arial"/>
          <w:b/>
          <w:color w:val="4C4C4E"/>
          <w:lang w:bidi="ar-SA"/>
        </w:rPr>
      </w:pPr>
      <w:r w:rsidRPr="001E31FF">
        <w:rPr>
          <w:rFonts w:ascii="Arial" w:eastAsia="Times New Roman" w:hAnsi="Arial" w:cs="Arial"/>
          <w:b/>
          <w:color w:val="4C4C4E"/>
          <w:lang w:bidi="ar-SA"/>
        </w:rPr>
        <w:t xml:space="preserve">      )</w:t>
      </w:r>
    </w:p>
    <w:p w14:paraId="73DB9C74" w14:textId="77777777" w:rsidR="00CD7A8E" w:rsidRPr="001E31FF" w:rsidRDefault="00CD7A8E" w:rsidP="00CD7A8E">
      <w:pPr>
        <w:pStyle w:val="ListParagraph"/>
        <w:rPr>
          <w:rFonts w:ascii="Arial" w:eastAsia="Times New Roman" w:hAnsi="Arial" w:cs="Arial"/>
          <w:b/>
          <w:color w:val="4C4C4E"/>
          <w:lang w:bidi="ar-SA"/>
        </w:rPr>
      </w:pPr>
      <w:r w:rsidRPr="001E31FF">
        <w:rPr>
          <w:rFonts w:ascii="Arial" w:eastAsia="Times New Roman" w:hAnsi="Arial" w:cs="Arial"/>
          <w:b/>
          <w:color w:val="4C4C4E"/>
          <w:lang w:bidi="ar-SA"/>
        </w:rPr>
        <w:t xml:space="preserve">    )</w:t>
      </w:r>
    </w:p>
    <w:p w14:paraId="4B0DF3F8" w14:textId="77777777" w:rsidR="00CD7A8E" w:rsidRPr="001E31FF" w:rsidRDefault="00CD7A8E" w:rsidP="001E31FF">
      <w:pPr>
        <w:pStyle w:val="ListParagraph"/>
        <w:rPr>
          <w:rFonts w:ascii="Arial" w:eastAsia="Times New Roman" w:hAnsi="Arial" w:cs="Arial"/>
          <w:b/>
          <w:color w:val="4C4C4E"/>
          <w:lang w:bidi="ar-SA"/>
        </w:rPr>
      </w:pPr>
      <w:r w:rsidRPr="001E31FF">
        <w:rPr>
          <w:rFonts w:ascii="Arial" w:eastAsia="Times New Roman" w:hAnsi="Arial" w:cs="Arial"/>
          <w:b/>
          <w:color w:val="4C4C4E"/>
          <w:lang w:bidi="ar-SA"/>
        </w:rPr>
        <w:t xml:space="preserve">  )</w:t>
      </w:r>
    </w:p>
    <w:p w14:paraId="7155453C" w14:textId="77777777" w:rsidR="00CD7A8E" w:rsidRDefault="00CD7A8E" w:rsidP="00CD7A8E">
      <w:pPr>
        <w:pStyle w:val="ListParagraph"/>
        <w:ind w:left="360"/>
      </w:pPr>
    </w:p>
    <w:p w14:paraId="6F4E0E53" w14:textId="77777777" w:rsidR="00CD7A8E" w:rsidRDefault="00CD7A8E" w:rsidP="00CD7A8E">
      <w:pPr>
        <w:pStyle w:val="ListParagraph"/>
        <w:ind w:left="360"/>
      </w:pPr>
      <w:r>
        <w:rPr>
          <w:noProof/>
          <w:lang w:bidi="ar-SA"/>
        </w:rPr>
        <w:drawing>
          <wp:inline distT="0" distB="0" distL="0" distR="0" wp14:anchorId="112D1C76" wp14:editId="0AA9A427">
            <wp:extent cx="5659395" cy="32143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84702" cy="3228744"/>
                    </a:xfrm>
                    <a:prstGeom prst="rect">
                      <a:avLst/>
                    </a:prstGeom>
                  </pic:spPr>
                </pic:pic>
              </a:graphicData>
            </a:graphic>
          </wp:inline>
        </w:drawing>
      </w:r>
    </w:p>
    <w:p w14:paraId="208865FD" w14:textId="77777777" w:rsidR="00CD7A8E" w:rsidRDefault="00CD7A8E" w:rsidP="00CD7A8E">
      <w:pPr>
        <w:pStyle w:val="ListParagraph"/>
        <w:ind w:left="360"/>
      </w:pPr>
    </w:p>
    <w:p w14:paraId="2BBD5AAD" w14:textId="77777777" w:rsidR="001E31FF" w:rsidRDefault="001E31FF" w:rsidP="00CD7A8E">
      <w:pPr>
        <w:pStyle w:val="ListParagraph"/>
        <w:ind w:left="360"/>
        <w:rPr>
          <w:rFonts w:ascii="Arial" w:eastAsia="Times New Roman" w:hAnsi="Arial" w:cs="Arial"/>
          <w:color w:val="4C4C4E"/>
          <w:lang w:bidi="ar-SA"/>
        </w:rPr>
      </w:pPr>
      <w:r w:rsidRPr="006B3721">
        <w:rPr>
          <w:rFonts w:ascii="Arial" w:eastAsia="Times New Roman" w:hAnsi="Arial" w:cs="Arial"/>
          <w:b/>
          <w:color w:val="4C4C4E"/>
          <w:lang w:bidi="ar-SA"/>
        </w:rPr>
        <w:t>Note:</w:t>
      </w:r>
      <w:r w:rsidRPr="006B3721">
        <w:rPr>
          <w:rFonts w:ascii="Arial" w:eastAsia="Times New Roman" w:hAnsi="Arial" w:cs="Arial"/>
          <w:color w:val="4C4C4E"/>
          <w:lang w:bidi="ar-SA"/>
        </w:rPr>
        <w:t xml:space="preserve"> Provide the username and password as per the environment.</w:t>
      </w:r>
    </w:p>
    <w:p w14:paraId="1BAABF34" w14:textId="77777777" w:rsidR="00D04FDA" w:rsidRDefault="00D04FDA" w:rsidP="00CD7A8E">
      <w:pPr>
        <w:pStyle w:val="ListParagraph"/>
        <w:ind w:left="360"/>
        <w:rPr>
          <w:rFonts w:ascii="Arial" w:eastAsia="Times New Roman" w:hAnsi="Arial" w:cs="Arial"/>
          <w:color w:val="4C4C4E"/>
          <w:lang w:bidi="ar-SA"/>
        </w:rPr>
      </w:pPr>
    </w:p>
    <w:p w14:paraId="0075E079" w14:textId="77777777" w:rsidR="00D04FDA" w:rsidRDefault="00D04FDA" w:rsidP="00CD7A8E">
      <w:pPr>
        <w:pStyle w:val="ListParagraph"/>
        <w:ind w:left="360"/>
        <w:rPr>
          <w:rFonts w:ascii="Arial" w:eastAsia="Times New Roman" w:hAnsi="Arial" w:cs="Arial"/>
          <w:color w:val="4C4C4E"/>
          <w:lang w:bidi="ar-SA"/>
        </w:rPr>
      </w:pPr>
    </w:p>
    <w:p w14:paraId="4531265F" w14:textId="77777777" w:rsidR="00D04FDA" w:rsidRDefault="00D04FDA" w:rsidP="00CD7A8E">
      <w:pPr>
        <w:pStyle w:val="ListParagraph"/>
        <w:ind w:left="360"/>
        <w:rPr>
          <w:rFonts w:ascii="Arial" w:eastAsia="Times New Roman" w:hAnsi="Arial" w:cs="Arial"/>
          <w:color w:val="4C4C4E"/>
          <w:lang w:bidi="ar-SA"/>
        </w:rPr>
      </w:pPr>
    </w:p>
    <w:p w14:paraId="0999EEFF" w14:textId="77777777" w:rsidR="00D04FDA" w:rsidRPr="006B3721" w:rsidRDefault="00D04FDA" w:rsidP="00B51D8A">
      <w:pPr>
        <w:pStyle w:val="ListParagraph"/>
        <w:numPr>
          <w:ilvl w:val="0"/>
          <w:numId w:val="17"/>
        </w:numPr>
        <w:rPr>
          <w:rFonts w:ascii="Arial" w:eastAsia="Times New Roman" w:hAnsi="Arial" w:cs="Arial"/>
          <w:color w:val="4C4C4E"/>
          <w:lang w:bidi="ar-SA"/>
        </w:rPr>
      </w:pPr>
      <w:r>
        <w:rPr>
          <w:rFonts w:ascii="Arial" w:eastAsia="Times New Roman" w:hAnsi="Arial" w:cs="Arial"/>
          <w:color w:val="4C4C4E"/>
          <w:lang w:bidi="ar-SA"/>
        </w:rPr>
        <w:t xml:space="preserve">The screen below shows successful configuration being saved in the </w:t>
      </w:r>
      <w:r w:rsidRPr="00D04FDA">
        <w:rPr>
          <w:rFonts w:ascii="Arial" w:eastAsia="Times New Roman" w:hAnsi="Arial" w:cs="Arial"/>
          <w:b/>
          <w:color w:val="4C4C4E"/>
          <w:lang w:bidi="ar-SA"/>
        </w:rPr>
        <w:t>portal-setup-wizard.properties</w:t>
      </w:r>
      <w:r>
        <w:rPr>
          <w:rFonts w:ascii="Arial" w:eastAsia="Times New Roman" w:hAnsi="Arial" w:cs="Arial"/>
          <w:color w:val="4C4C4E"/>
          <w:lang w:bidi="ar-SA"/>
        </w:rPr>
        <w:t xml:space="preserve"> file</w:t>
      </w:r>
    </w:p>
    <w:p w14:paraId="71725B77" w14:textId="77777777" w:rsidR="00CD7A8E" w:rsidRDefault="00CD7A8E" w:rsidP="00CD7A8E">
      <w:pPr>
        <w:pStyle w:val="ListParagraph"/>
        <w:ind w:left="360"/>
      </w:pPr>
      <w:r>
        <w:rPr>
          <w:noProof/>
          <w:lang w:bidi="ar-SA"/>
        </w:rPr>
        <w:lastRenderedPageBreak/>
        <w:drawing>
          <wp:inline distT="0" distB="0" distL="0" distR="0" wp14:anchorId="290B1202" wp14:editId="28BEA627">
            <wp:extent cx="5346357" cy="3081695"/>
            <wp:effectExtent l="0" t="0" r="6985"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62124" cy="3090783"/>
                    </a:xfrm>
                    <a:prstGeom prst="rect">
                      <a:avLst/>
                    </a:prstGeom>
                  </pic:spPr>
                </pic:pic>
              </a:graphicData>
            </a:graphic>
          </wp:inline>
        </w:drawing>
      </w:r>
    </w:p>
    <w:p w14:paraId="4B2BD23A" w14:textId="77777777" w:rsidR="00CD5C78" w:rsidRDefault="00CD5C78" w:rsidP="00CD7A8E">
      <w:pPr>
        <w:pStyle w:val="ListParagraph"/>
        <w:ind w:left="360"/>
      </w:pPr>
    </w:p>
    <w:p w14:paraId="6B2CC76C" w14:textId="77777777" w:rsidR="00CD5C78" w:rsidRDefault="00CD5C78" w:rsidP="00CD5C78">
      <w:pPr>
        <w:pStyle w:val="Heading2"/>
      </w:pPr>
      <w:bookmarkStart w:id="168" w:name="_Toc466285708"/>
      <w:r>
        <w:t>Database configuration testing</w:t>
      </w:r>
      <w:bookmarkEnd w:id="168"/>
    </w:p>
    <w:p w14:paraId="2FEB5799" w14:textId="77777777" w:rsidR="00D04FDA" w:rsidRDefault="00D04FDA" w:rsidP="00CD7A8E">
      <w:pPr>
        <w:pStyle w:val="ListParagraph"/>
        <w:ind w:left="360"/>
      </w:pPr>
    </w:p>
    <w:p w14:paraId="728C48A5" w14:textId="77777777" w:rsidR="00D04FDA" w:rsidRPr="00D04FDA" w:rsidRDefault="00D04FDA" w:rsidP="00CD5C78">
      <w:pPr>
        <w:pStyle w:val="ListParagraph"/>
        <w:ind w:left="1080"/>
        <w:rPr>
          <w:rFonts w:ascii="Arial" w:eastAsia="Times New Roman" w:hAnsi="Arial" w:cs="Arial"/>
          <w:color w:val="4C4C4E"/>
          <w:lang w:bidi="ar-SA"/>
        </w:rPr>
      </w:pPr>
      <w:r w:rsidRPr="00D04FDA">
        <w:rPr>
          <w:rFonts w:ascii="Arial" w:eastAsia="Times New Roman" w:hAnsi="Arial" w:cs="Arial"/>
          <w:color w:val="4C4C4E"/>
          <w:lang w:bidi="ar-SA"/>
        </w:rPr>
        <w:t>Navigate to the below location and check if the configurations are saved, restart the server.</w:t>
      </w:r>
    </w:p>
    <w:p w14:paraId="0ACBC766" w14:textId="77777777" w:rsidR="00D04FDA" w:rsidRDefault="00D04FDA" w:rsidP="00D04FDA">
      <w:pPr>
        <w:autoSpaceDE w:val="0"/>
        <w:autoSpaceDN w:val="0"/>
        <w:spacing w:after="0" w:line="240" w:lineRule="auto"/>
        <w:ind w:left="360" w:firstLine="720"/>
        <w:rPr>
          <w:rFonts w:ascii="Arial" w:eastAsia="Times New Roman" w:hAnsi="Arial" w:cs="Arial"/>
          <w:b/>
          <w:color w:val="4C4C4E"/>
          <w:lang w:bidi="ar-SA"/>
        </w:rPr>
      </w:pPr>
      <w:r w:rsidRPr="00D04FDA">
        <w:rPr>
          <w:rFonts w:ascii="Arial" w:eastAsia="Times New Roman" w:hAnsi="Arial" w:cs="Arial"/>
          <w:b/>
          <w:color w:val="4C4C4E"/>
          <w:lang w:bidi="ar-SA"/>
        </w:rPr>
        <w:t xml:space="preserve">$cd /opt/SP/weloadm/software/liferay-dxp-digital-enterprise-7.0-ga1 </w:t>
      </w:r>
    </w:p>
    <w:p w14:paraId="46AD456F" w14:textId="77777777" w:rsidR="00D04FDA" w:rsidRPr="00D04FDA" w:rsidRDefault="00D04FDA" w:rsidP="00D04FDA">
      <w:pPr>
        <w:autoSpaceDE w:val="0"/>
        <w:autoSpaceDN w:val="0"/>
        <w:spacing w:after="0" w:line="240" w:lineRule="auto"/>
        <w:ind w:left="360" w:firstLine="720"/>
        <w:rPr>
          <w:rFonts w:ascii="Arial" w:eastAsia="Times New Roman" w:hAnsi="Arial" w:cs="Arial"/>
          <w:b/>
          <w:color w:val="4C4C4E"/>
          <w:lang w:bidi="ar-SA"/>
        </w:rPr>
      </w:pPr>
      <w:r>
        <w:rPr>
          <w:rFonts w:ascii="Arial" w:eastAsia="Times New Roman" w:hAnsi="Arial" w:cs="Arial"/>
          <w:b/>
          <w:color w:val="4C4C4E"/>
          <w:lang w:bidi="ar-SA"/>
        </w:rPr>
        <w:t>$vi portal-setup-wizard.properties</w:t>
      </w:r>
    </w:p>
    <w:p w14:paraId="004D81B4" w14:textId="77777777" w:rsidR="00D04FDA" w:rsidRDefault="00D04FDA" w:rsidP="00D04FDA">
      <w:pPr>
        <w:pStyle w:val="ListParagraph"/>
        <w:ind w:left="1080"/>
      </w:pPr>
    </w:p>
    <w:p w14:paraId="387589B8" w14:textId="77777777" w:rsidR="00D04FDA" w:rsidRDefault="00D04FDA" w:rsidP="00D04FDA">
      <w:pPr>
        <w:pStyle w:val="ListParagraph"/>
        <w:ind w:left="1080"/>
      </w:pPr>
      <w:r>
        <w:rPr>
          <w:noProof/>
          <w:lang w:bidi="ar-SA"/>
        </w:rPr>
        <w:drawing>
          <wp:inline distT="0" distB="0" distL="0" distR="0" wp14:anchorId="34F8EE53" wp14:editId="4CDBBCEB">
            <wp:extent cx="5943600" cy="1513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513205"/>
                    </a:xfrm>
                    <a:prstGeom prst="rect">
                      <a:avLst/>
                    </a:prstGeom>
                  </pic:spPr>
                </pic:pic>
              </a:graphicData>
            </a:graphic>
          </wp:inline>
        </w:drawing>
      </w:r>
    </w:p>
    <w:p w14:paraId="10311B95" w14:textId="77777777" w:rsidR="0066076E" w:rsidRDefault="0066076E" w:rsidP="00D04FDA">
      <w:pPr>
        <w:pStyle w:val="ListParagraph"/>
        <w:ind w:left="1080"/>
      </w:pPr>
    </w:p>
    <w:p w14:paraId="46FBECC9" w14:textId="77777777" w:rsidR="0066076E" w:rsidRDefault="0066076E" w:rsidP="00D04FDA">
      <w:pPr>
        <w:pStyle w:val="ListParagraph"/>
        <w:ind w:left="1080"/>
      </w:pPr>
    </w:p>
    <w:p w14:paraId="49B7A3B3" w14:textId="77777777" w:rsidR="0066076E" w:rsidRDefault="0066076E" w:rsidP="00D04FDA">
      <w:pPr>
        <w:pStyle w:val="ListParagraph"/>
        <w:ind w:left="1080"/>
      </w:pPr>
    </w:p>
    <w:p w14:paraId="250FEB36" w14:textId="77777777" w:rsidR="0066076E" w:rsidRDefault="0066076E" w:rsidP="00D04FDA">
      <w:pPr>
        <w:pStyle w:val="ListParagraph"/>
        <w:ind w:left="1080"/>
      </w:pPr>
    </w:p>
    <w:p w14:paraId="6EBF40A5" w14:textId="77777777" w:rsidR="0066076E" w:rsidRDefault="0066076E" w:rsidP="00D04FDA">
      <w:pPr>
        <w:pStyle w:val="ListParagraph"/>
        <w:ind w:left="1080"/>
      </w:pPr>
    </w:p>
    <w:p w14:paraId="3A1FE577" w14:textId="77777777" w:rsidR="0066076E" w:rsidRDefault="0066076E" w:rsidP="00D04FDA">
      <w:pPr>
        <w:pStyle w:val="ListParagraph"/>
        <w:ind w:left="1080"/>
      </w:pPr>
    </w:p>
    <w:p w14:paraId="74B2D2E1" w14:textId="77777777" w:rsidR="0066076E" w:rsidRDefault="0066076E" w:rsidP="00D04FDA">
      <w:pPr>
        <w:pStyle w:val="ListParagraph"/>
        <w:ind w:left="1080"/>
      </w:pPr>
    </w:p>
    <w:p w14:paraId="0B50FAFA" w14:textId="77777777" w:rsidR="0066076E" w:rsidRDefault="0066076E" w:rsidP="00D04FDA">
      <w:pPr>
        <w:pStyle w:val="ListParagraph"/>
        <w:ind w:left="1080"/>
      </w:pPr>
    </w:p>
    <w:p w14:paraId="3CB8F866" w14:textId="77777777" w:rsidR="0066076E" w:rsidRDefault="0066076E" w:rsidP="00DD0CE9"/>
    <w:p w14:paraId="1F1E4802" w14:textId="77777777" w:rsidR="00820687" w:rsidRPr="004A6F4F" w:rsidRDefault="00B029BD" w:rsidP="00775958">
      <w:pPr>
        <w:pStyle w:val="Heading1"/>
        <w:pBdr>
          <w:bottom w:val="single" w:sz="12" w:space="0" w:color="365F91" w:themeColor="accent1" w:themeShade="BF"/>
        </w:pBdr>
        <w:rPr>
          <w:rFonts w:ascii="Arial" w:eastAsia="Times New Roman" w:hAnsi="Arial" w:cs="Arial"/>
          <w:color w:val="4C4C4E"/>
          <w:lang w:bidi="ar-SA"/>
        </w:rPr>
      </w:pPr>
      <w:bookmarkStart w:id="169" w:name="_Toc466285709"/>
      <w:commentRangeStart w:id="170"/>
      <w:commentRangeStart w:id="171"/>
      <w:commentRangeStart w:id="172"/>
      <w:commentRangeStart w:id="173"/>
      <w:r>
        <w:t>A</w:t>
      </w:r>
      <w:r w:rsidR="00DD0CE9">
        <w:t>c</w:t>
      </w:r>
      <w:r>
        <w:t>TION</w:t>
      </w:r>
      <w:r w:rsidR="00704F2C">
        <w:t xml:space="preserve"> Activities</w:t>
      </w:r>
      <w:r w:rsidR="00775958">
        <w:t xml:space="preserve"> for liferay</w:t>
      </w:r>
      <w:commentRangeEnd w:id="170"/>
      <w:r w:rsidR="00E96BB6">
        <w:rPr>
          <w:rStyle w:val="CommentReference"/>
          <w:b w:val="0"/>
          <w:bCs w:val="0"/>
          <w:caps w:val="0"/>
          <w:color w:val="auto"/>
          <w:spacing w:val="0"/>
        </w:rPr>
        <w:commentReference w:id="170"/>
      </w:r>
      <w:commentRangeEnd w:id="171"/>
      <w:r w:rsidR="001A3F4B">
        <w:rPr>
          <w:rStyle w:val="CommentReference"/>
          <w:b w:val="0"/>
          <w:bCs w:val="0"/>
          <w:caps w:val="0"/>
          <w:color w:val="auto"/>
          <w:spacing w:val="0"/>
        </w:rPr>
        <w:commentReference w:id="171"/>
      </w:r>
      <w:commentRangeEnd w:id="172"/>
      <w:r w:rsidR="00FE1F8D">
        <w:rPr>
          <w:rStyle w:val="CommentReference"/>
          <w:b w:val="0"/>
          <w:bCs w:val="0"/>
          <w:caps w:val="0"/>
          <w:color w:val="auto"/>
          <w:spacing w:val="0"/>
        </w:rPr>
        <w:commentReference w:id="172"/>
      </w:r>
      <w:commentRangeEnd w:id="173"/>
      <w:r w:rsidR="007E0107">
        <w:rPr>
          <w:rStyle w:val="CommentReference"/>
          <w:b w:val="0"/>
          <w:bCs w:val="0"/>
          <w:caps w:val="0"/>
          <w:color w:val="auto"/>
          <w:spacing w:val="0"/>
        </w:rPr>
        <w:commentReference w:id="173"/>
      </w:r>
      <w:bookmarkEnd w:id="169"/>
    </w:p>
    <w:p w14:paraId="2ACEEE3D" w14:textId="500AB5E5" w:rsidR="00E04273" w:rsidRDefault="00C66DD5" w:rsidP="005937C0">
      <w:pPr>
        <w:pStyle w:val="Heading1"/>
        <w:pBdr>
          <w:bottom w:val="single" w:sz="12" w:space="0" w:color="365F91" w:themeColor="accent1" w:themeShade="BF"/>
        </w:pBdr>
        <w:ind w:hanging="360"/>
      </w:pPr>
      <w:bookmarkStart w:id="174" w:name="_Toc466285710"/>
      <w:r>
        <w:t xml:space="preserve">Installation of </w:t>
      </w:r>
      <w:r w:rsidR="00E73593">
        <w:t>J</w:t>
      </w:r>
      <w:r w:rsidR="00992A11">
        <w:t xml:space="preserve">ava and </w:t>
      </w:r>
      <w:r w:rsidR="00093E82">
        <w:t>liferay</w:t>
      </w:r>
      <w:bookmarkEnd w:id="174"/>
    </w:p>
    <w:p w14:paraId="10BFE953" w14:textId="77777777" w:rsidR="00F46182" w:rsidRPr="00F46182" w:rsidRDefault="004C68F8" w:rsidP="00365A42">
      <w:pPr>
        <w:pStyle w:val="Heading1"/>
        <w:tabs>
          <w:tab w:val="left" w:pos="2895"/>
        </w:tabs>
        <w:ind w:hanging="360"/>
      </w:pPr>
      <w:bookmarkStart w:id="175" w:name="_Toc466285711"/>
      <w:commentRangeStart w:id="176"/>
      <w:commentRangeStart w:id="177"/>
      <w:commentRangeStart w:id="178"/>
      <w:commentRangeStart w:id="179"/>
      <w:commentRangeStart w:id="180"/>
      <w:commentRangeStart w:id="181"/>
      <w:r>
        <w:t>Liferay database configuration</w:t>
      </w:r>
      <w:r w:rsidR="00E775DF">
        <w:t xml:space="preserve"> </w:t>
      </w:r>
      <w:commentRangeEnd w:id="176"/>
      <w:r w:rsidR="00E96BB6">
        <w:rPr>
          <w:rStyle w:val="CommentReference"/>
          <w:b w:val="0"/>
          <w:bCs w:val="0"/>
          <w:caps w:val="0"/>
          <w:color w:val="auto"/>
          <w:spacing w:val="0"/>
        </w:rPr>
        <w:commentReference w:id="176"/>
      </w:r>
      <w:commentRangeEnd w:id="177"/>
      <w:r w:rsidR="00483957">
        <w:rPr>
          <w:rStyle w:val="CommentReference"/>
          <w:b w:val="0"/>
          <w:bCs w:val="0"/>
          <w:caps w:val="0"/>
          <w:color w:val="auto"/>
          <w:spacing w:val="0"/>
        </w:rPr>
        <w:commentReference w:id="177"/>
      </w:r>
      <w:commentRangeEnd w:id="178"/>
      <w:r w:rsidR="00FE1F8D">
        <w:rPr>
          <w:rStyle w:val="CommentReference"/>
          <w:b w:val="0"/>
          <w:bCs w:val="0"/>
          <w:caps w:val="0"/>
          <w:color w:val="auto"/>
          <w:spacing w:val="0"/>
        </w:rPr>
        <w:commentReference w:id="178"/>
      </w:r>
      <w:commentRangeEnd w:id="179"/>
      <w:r w:rsidR="00C1165F">
        <w:rPr>
          <w:rStyle w:val="CommentReference"/>
          <w:b w:val="0"/>
          <w:bCs w:val="0"/>
          <w:caps w:val="0"/>
          <w:color w:val="auto"/>
          <w:spacing w:val="0"/>
        </w:rPr>
        <w:commentReference w:id="179"/>
      </w:r>
      <w:commentRangeEnd w:id="180"/>
      <w:r w:rsidR="00820865">
        <w:rPr>
          <w:rStyle w:val="CommentReference"/>
          <w:b w:val="0"/>
          <w:bCs w:val="0"/>
          <w:caps w:val="0"/>
          <w:color w:val="auto"/>
          <w:spacing w:val="0"/>
        </w:rPr>
        <w:commentReference w:id="180"/>
      </w:r>
      <w:commentRangeEnd w:id="181"/>
      <w:r w:rsidR="00566A35">
        <w:rPr>
          <w:rStyle w:val="CommentReference"/>
          <w:b w:val="0"/>
          <w:bCs w:val="0"/>
          <w:caps w:val="0"/>
          <w:color w:val="auto"/>
          <w:spacing w:val="0"/>
        </w:rPr>
        <w:commentReference w:id="181"/>
      </w:r>
      <w:bookmarkEnd w:id="175"/>
    </w:p>
    <w:p w14:paraId="6271B750" w14:textId="77777777" w:rsidR="003335BE" w:rsidRDefault="003335BE" w:rsidP="000A2FC5">
      <w:pPr>
        <w:pStyle w:val="ListParagraph"/>
        <w:autoSpaceDE w:val="0"/>
        <w:autoSpaceDN w:val="0"/>
        <w:spacing w:after="0" w:line="240" w:lineRule="auto"/>
        <w:ind w:left="450"/>
      </w:pPr>
    </w:p>
    <w:p w14:paraId="3F92696E" w14:textId="77777777" w:rsidR="00240B32" w:rsidRPr="00F46182" w:rsidRDefault="00240B32" w:rsidP="00240B32">
      <w:pPr>
        <w:pStyle w:val="Heading1"/>
        <w:tabs>
          <w:tab w:val="left" w:pos="2895"/>
        </w:tabs>
        <w:ind w:hanging="360"/>
      </w:pPr>
      <w:bookmarkStart w:id="182" w:name="_Toc466285712"/>
      <w:r>
        <w:t>Liferay Tomcat threads configuration</w:t>
      </w:r>
      <w:bookmarkEnd w:id="182"/>
      <w:r>
        <w:t xml:space="preserve"> </w:t>
      </w:r>
    </w:p>
    <w:p w14:paraId="6EE373FB" w14:textId="77777777" w:rsidR="00240B32" w:rsidRDefault="00240B32" w:rsidP="00240B32">
      <w:pPr>
        <w:ind w:hanging="450"/>
        <w:rPr>
          <w:rFonts w:ascii="Arial" w:hAnsi="Arial" w:cs="Arial"/>
          <w:b/>
          <w:color w:val="4C4C4E"/>
        </w:rPr>
      </w:pPr>
      <w:r w:rsidRPr="009A0C59">
        <w:rPr>
          <w:rFonts w:ascii="Arial" w:hAnsi="Arial" w:cs="Arial"/>
          <w:b/>
          <w:color w:val="4C4C4E"/>
          <w:highlight w:val="cyan"/>
        </w:rPr>
        <w:t>STEP CAN BE PERFORMED CONCURRENTLY ON ALL NODES</w:t>
      </w:r>
    </w:p>
    <w:p w14:paraId="26E547EA" w14:textId="77777777" w:rsidR="00FF4C42" w:rsidRPr="001D1FF9" w:rsidRDefault="00FF4C42" w:rsidP="00FF4C42">
      <w:pPr>
        <w:pStyle w:val="ListParagraph"/>
        <w:numPr>
          <w:ilvl w:val="0"/>
          <w:numId w:val="7"/>
        </w:numPr>
        <w:autoSpaceDE w:val="0"/>
        <w:autoSpaceDN w:val="0"/>
        <w:spacing w:after="0" w:line="240" w:lineRule="auto"/>
        <w:rPr>
          <w:rFonts w:ascii="Arial" w:hAnsi="Arial" w:cs="Arial"/>
          <w:color w:val="000000"/>
          <w:lang w:val="de-DE"/>
        </w:rPr>
      </w:pPr>
      <w:r w:rsidRPr="00750B0E">
        <w:rPr>
          <w:rFonts w:ascii="Arial" w:hAnsi="Arial" w:cs="Arial"/>
          <w:color w:val="000000"/>
          <w:lang w:val="de-DE"/>
        </w:rPr>
        <w:t xml:space="preserve">Go to </w:t>
      </w:r>
      <w:r w:rsidRPr="00E03209">
        <w:rPr>
          <w:rFonts w:ascii="Segoe UI" w:hAnsi="Segoe UI" w:cs="Segoe UI"/>
          <w:color w:val="000000"/>
          <w:lang w:val="de-DE"/>
        </w:rPr>
        <w:t>liferay-dxp-digital-enterprise-7.0-ga1/tomcat-8.0.32</w:t>
      </w:r>
      <w:r>
        <w:rPr>
          <w:rFonts w:ascii="Segoe UI" w:hAnsi="Segoe UI" w:cs="Segoe UI"/>
          <w:color w:val="000000"/>
          <w:lang w:val="de-DE"/>
        </w:rPr>
        <w:t xml:space="preserve">/conf and open the server.xml file and change the following configuration. Please add the below attributes </w:t>
      </w:r>
      <w:commentRangeStart w:id="183"/>
      <w:commentRangeStart w:id="184"/>
      <w:commentRangeStart w:id="185"/>
      <w:commentRangeStart w:id="186"/>
      <w:r>
        <w:rPr>
          <w:rFonts w:ascii="Segoe UI" w:hAnsi="Segoe UI" w:cs="Segoe UI"/>
          <w:color w:val="000000"/>
          <w:lang w:val="de-DE"/>
        </w:rPr>
        <w:t>in connector tag</w:t>
      </w:r>
      <w:commentRangeEnd w:id="183"/>
      <w:r w:rsidR="00E96BB6">
        <w:rPr>
          <w:rStyle w:val="CommentReference"/>
        </w:rPr>
        <w:commentReference w:id="183"/>
      </w:r>
      <w:commentRangeEnd w:id="184"/>
      <w:r w:rsidR="00CB70F7">
        <w:rPr>
          <w:rStyle w:val="CommentReference"/>
        </w:rPr>
        <w:commentReference w:id="184"/>
      </w:r>
      <w:commentRangeEnd w:id="185"/>
      <w:r w:rsidR="00FE1F8D">
        <w:rPr>
          <w:rStyle w:val="CommentReference"/>
        </w:rPr>
        <w:commentReference w:id="185"/>
      </w:r>
      <w:commentRangeEnd w:id="186"/>
      <w:r w:rsidR="00D74584">
        <w:rPr>
          <w:rStyle w:val="CommentReference"/>
        </w:rPr>
        <w:commentReference w:id="186"/>
      </w:r>
    </w:p>
    <w:p w14:paraId="5F682705" w14:textId="77777777" w:rsidR="001D1FF9" w:rsidRPr="00180345" w:rsidRDefault="001D1FF9" w:rsidP="001D1FF9">
      <w:pPr>
        <w:pStyle w:val="ListParagraph"/>
        <w:autoSpaceDE w:val="0"/>
        <w:autoSpaceDN w:val="0"/>
        <w:spacing w:after="0" w:line="240" w:lineRule="auto"/>
        <w:ind w:left="810"/>
        <w:rPr>
          <w:rFonts w:ascii="Arial" w:hAnsi="Arial" w:cs="Arial"/>
          <w:color w:val="000000"/>
          <w:lang w:val="de-DE"/>
        </w:rPr>
      </w:pPr>
    </w:p>
    <w:tbl>
      <w:tblPr>
        <w:tblStyle w:val="TableGrid"/>
        <w:tblW w:w="0" w:type="auto"/>
        <w:tblInd w:w="810" w:type="dxa"/>
        <w:tblLook w:val="04A0" w:firstRow="1" w:lastRow="0" w:firstColumn="1" w:lastColumn="0" w:noHBand="0" w:noVBand="1"/>
      </w:tblPr>
      <w:tblGrid>
        <w:gridCol w:w="8540"/>
      </w:tblGrid>
      <w:tr w:rsidR="001D1FF9" w14:paraId="6358621A" w14:textId="77777777" w:rsidTr="001D1FF9">
        <w:tc>
          <w:tcPr>
            <w:tcW w:w="9576" w:type="dxa"/>
          </w:tcPr>
          <w:p w14:paraId="39ADE660" w14:textId="77777777" w:rsidR="00B90525" w:rsidRDefault="001D1FF9" w:rsidP="001D1FF9">
            <w:pPr>
              <w:autoSpaceDE w:val="0"/>
              <w:autoSpaceDN w:val="0"/>
              <w:spacing w:before="40" w:after="40"/>
              <w:rPr>
                <w:ins w:id="187" w:author="Murali Krishna Pinjala" w:date="2016-10-16T13:44:00Z"/>
                <w:rFonts w:ascii="Segoe UI" w:hAnsi="Segoe UI" w:cs="Segoe UI"/>
                <w:color w:val="000000"/>
                <w:lang w:val="de-DE"/>
              </w:rPr>
            </w:pPr>
            <w:del w:id="188" w:author="Murali Krishna Pinjala" w:date="2016-10-16T13:44:00Z">
              <w:r w:rsidDel="00B90525">
                <w:rPr>
                  <w:rFonts w:ascii="Segoe UI" w:hAnsi="Segoe UI" w:cs="Segoe UI"/>
                  <w:color w:val="000000"/>
                  <w:lang w:val="de-DE"/>
                </w:rPr>
                <w:delText>&lt;Connector port="8080" protocol="HTTP/1.1"</w:delText>
              </w:r>
              <w:r w:rsidR="006961EB" w:rsidDel="00B90525">
                <w:rPr>
                  <w:rFonts w:ascii="Segoe UI" w:hAnsi="Segoe UI" w:cs="Segoe UI"/>
                  <w:color w:val="000000"/>
                  <w:lang w:val="de-DE"/>
                </w:rPr>
                <w:delText xml:space="preserve"> </w:delText>
              </w:r>
            </w:del>
          </w:p>
          <w:p w14:paraId="5F6BB881" w14:textId="77777777" w:rsidR="00B90525" w:rsidRDefault="006961EB" w:rsidP="001D1FF9">
            <w:pPr>
              <w:autoSpaceDE w:val="0"/>
              <w:autoSpaceDN w:val="0"/>
              <w:spacing w:before="40" w:after="40"/>
              <w:rPr>
                <w:ins w:id="189" w:author="Murali Krishna Pinjala" w:date="2016-10-16T13:44:00Z"/>
                <w:rFonts w:ascii="Segoe UI" w:hAnsi="Segoe UI" w:cs="Segoe UI"/>
                <w:b/>
                <w:i/>
                <w:color w:val="000000"/>
                <w:lang w:val="de-DE"/>
              </w:rPr>
            </w:pPr>
            <w:r>
              <w:rPr>
                <w:rFonts w:ascii="Segoe UI" w:hAnsi="Segoe UI" w:cs="Segoe UI"/>
                <w:b/>
                <w:i/>
                <w:color w:val="000000"/>
                <w:lang w:val="de-DE"/>
              </w:rPr>
              <w:t xml:space="preserve">maxThreads=“75“ </w:t>
            </w:r>
          </w:p>
          <w:p w14:paraId="42921F94" w14:textId="77777777" w:rsidR="001D1FF9" w:rsidRPr="006961EB" w:rsidRDefault="006961EB" w:rsidP="001D1FF9">
            <w:pPr>
              <w:autoSpaceDE w:val="0"/>
              <w:autoSpaceDN w:val="0"/>
              <w:spacing w:before="40" w:after="40"/>
              <w:rPr>
                <w:b/>
                <w:i/>
              </w:rPr>
            </w:pPr>
            <w:r>
              <w:rPr>
                <w:rFonts w:ascii="Segoe UI" w:hAnsi="Segoe UI" w:cs="Segoe UI"/>
                <w:b/>
                <w:i/>
                <w:color w:val="000000"/>
                <w:lang w:val="de-DE"/>
              </w:rPr>
              <w:t>minSpareThreads=“50“</w:t>
            </w:r>
          </w:p>
          <w:p w14:paraId="7AD24E1F" w14:textId="77777777" w:rsidR="001D1FF9" w:rsidDel="00B90525" w:rsidRDefault="001D1FF9" w:rsidP="001D1FF9">
            <w:pPr>
              <w:autoSpaceDE w:val="0"/>
              <w:autoSpaceDN w:val="0"/>
              <w:spacing w:before="40" w:after="40"/>
              <w:rPr>
                <w:del w:id="190" w:author="Murali Krishna Pinjala" w:date="2016-10-16T13:44:00Z"/>
              </w:rPr>
            </w:pPr>
            <w:del w:id="191" w:author="Murali Krishna Pinjala" w:date="2016-10-16T13:44:00Z">
              <w:r w:rsidDel="00B90525">
                <w:rPr>
                  <w:rFonts w:ascii="Segoe UI" w:hAnsi="Segoe UI" w:cs="Segoe UI"/>
                  <w:color w:val="000000"/>
                  <w:lang w:val="de-DE"/>
                </w:rPr>
                <w:delText>               connectionTimeout="20000"</w:delText>
              </w:r>
            </w:del>
          </w:p>
          <w:p w14:paraId="710C07E6" w14:textId="77777777" w:rsidR="001D1FF9" w:rsidDel="00B90525" w:rsidRDefault="001D1FF9" w:rsidP="001D1FF9">
            <w:pPr>
              <w:autoSpaceDE w:val="0"/>
              <w:autoSpaceDN w:val="0"/>
              <w:rPr>
                <w:del w:id="192" w:author="Murali Krishna Pinjala" w:date="2016-10-16T13:44:00Z"/>
              </w:rPr>
            </w:pPr>
            <w:del w:id="193" w:author="Murali Krishna Pinjala" w:date="2016-10-16T13:44:00Z">
              <w:r w:rsidDel="00B90525">
                <w:rPr>
                  <w:rFonts w:ascii="Segoe UI" w:hAnsi="Segoe UI" w:cs="Segoe UI"/>
                  <w:color w:val="000000"/>
                  <w:lang w:val="de-DE"/>
                </w:rPr>
                <w:delText>               redirectPort="8443" URIEncoding="UTF-8" /&gt;</w:delText>
              </w:r>
            </w:del>
          </w:p>
          <w:p w14:paraId="75980082" w14:textId="77777777" w:rsidR="001D1FF9" w:rsidRDefault="001D1FF9" w:rsidP="00E96BB6">
            <w:pPr>
              <w:autoSpaceDE w:val="0"/>
              <w:autoSpaceDN w:val="0"/>
              <w:rPr>
                <w:rFonts w:ascii="Arial" w:hAnsi="Arial" w:cs="Arial"/>
                <w:color w:val="000000"/>
                <w:lang w:val="de-DE"/>
              </w:rPr>
            </w:pPr>
          </w:p>
        </w:tc>
      </w:tr>
    </w:tbl>
    <w:p w14:paraId="50B8686B" w14:textId="77777777" w:rsidR="00180345" w:rsidRPr="00750B0E" w:rsidRDefault="00180345" w:rsidP="00180345">
      <w:pPr>
        <w:pStyle w:val="ListParagraph"/>
        <w:autoSpaceDE w:val="0"/>
        <w:autoSpaceDN w:val="0"/>
        <w:spacing w:after="0" w:line="240" w:lineRule="auto"/>
        <w:ind w:left="810"/>
        <w:rPr>
          <w:rFonts w:ascii="Arial" w:hAnsi="Arial" w:cs="Arial"/>
          <w:color w:val="000000"/>
          <w:lang w:val="de-DE"/>
        </w:rPr>
      </w:pPr>
    </w:p>
    <w:p w14:paraId="6E97E28C" w14:textId="6F518392" w:rsidR="00E43E0D" w:rsidRDefault="00A52482" w:rsidP="005A1D5A">
      <w:pPr>
        <w:ind w:hanging="450"/>
        <w:rPr>
          <w:rFonts w:ascii="Segoe UI" w:hAnsi="Segoe UI" w:cs="Segoe UI"/>
          <w:color w:val="000000"/>
          <w:lang w:val="de-DE"/>
        </w:rPr>
      </w:pPr>
      <w:r w:rsidRPr="00A52482">
        <w:rPr>
          <w:rFonts w:ascii="Segoe UI" w:hAnsi="Segoe UI" w:cs="Segoe UI"/>
          <w:color w:val="000000"/>
          <w:lang w:val="de-DE"/>
        </w:rPr>
        <w:t>For example the above configuration is done on lower environments as follows.</w:t>
      </w:r>
    </w:p>
    <w:p w14:paraId="41E730CD" w14:textId="77777777" w:rsidR="00D74584" w:rsidRDefault="00D74584" w:rsidP="00D74584">
      <w:pPr>
        <w:autoSpaceDE w:val="0"/>
        <w:autoSpaceDN w:val="0"/>
        <w:spacing w:before="40" w:after="40" w:line="240" w:lineRule="auto"/>
      </w:pPr>
      <w:r>
        <w:rPr>
          <w:rFonts w:ascii="Segoe UI" w:hAnsi="Segoe UI" w:cs="Segoe UI"/>
          <w:color w:val="000000"/>
          <w:lang w:val="de-DE"/>
        </w:rPr>
        <w:t>&lt;Connector port="8080" protocol="HTTP/1.1"</w:t>
      </w:r>
    </w:p>
    <w:p w14:paraId="5D47F8A5" w14:textId="77777777" w:rsidR="00D74584" w:rsidRDefault="00D74584" w:rsidP="00D74584">
      <w:pPr>
        <w:autoSpaceDE w:val="0"/>
        <w:autoSpaceDN w:val="0"/>
        <w:spacing w:before="40" w:after="40" w:line="240" w:lineRule="auto"/>
      </w:pPr>
      <w:r>
        <w:rPr>
          <w:rFonts w:ascii="Segoe UI" w:hAnsi="Segoe UI" w:cs="Segoe UI"/>
          <w:color w:val="000000"/>
          <w:lang w:val="de-DE"/>
        </w:rPr>
        <w:t>               connectionTimeout="20000"</w:t>
      </w:r>
    </w:p>
    <w:p w14:paraId="01940203" w14:textId="77777777" w:rsidR="00D74584" w:rsidRPr="00D74584" w:rsidRDefault="00D74584" w:rsidP="00D74584">
      <w:pPr>
        <w:autoSpaceDE w:val="0"/>
        <w:autoSpaceDN w:val="0"/>
        <w:spacing w:before="40" w:after="40" w:line="240" w:lineRule="auto"/>
        <w:rPr>
          <w:ins w:id="194" w:author="Murali Krishna Pinjala" w:date="2016-10-16T13:44:00Z"/>
          <w:rFonts w:ascii="Segoe UI" w:hAnsi="Segoe UI" w:cs="Segoe UI"/>
          <w:color w:val="000000"/>
          <w:highlight w:val="yellow"/>
          <w:lang w:val="de-DE"/>
        </w:rPr>
      </w:pPr>
      <w:r>
        <w:rPr>
          <w:rFonts w:ascii="Segoe UI" w:hAnsi="Segoe UI" w:cs="Segoe UI"/>
          <w:color w:val="000000"/>
          <w:lang w:val="de-DE"/>
        </w:rPr>
        <w:t xml:space="preserve">               redirectPort="8443" URIEncoding="UTF-8" </w:t>
      </w:r>
      <w:r w:rsidRPr="00D74584">
        <w:rPr>
          <w:rFonts w:ascii="Segoe UI" w:hAnsi="Segoe UI" w:cs="Segoe UI"/>
          <w:color w:val="000000"/>
          <w:highlight w:val="yellow"/>
          <w:lang w:val="de-DE"/>
        </w:rPr>
        <w:t xml:space="preserve">maxThreads=“75“ </w:t>
      </w:r>
    </w:p>
    <w:p w14:paraId="261DD807" w14:textId="77777777" w:rsidR="00D74584" w:rsidRPr="00D74584" w:rsidRDefault="00D74584" w:rsidP="00D74584">
      <w:pPr>
        <w:autoSpaceDE w:val="0"/>
        <w:autoSpaceDN w:val="0"/>
        <w:spacing w:before="40" w:after="40" w:line="240" w:lineRule="auto"/>
        <w:rPr>
          <w:rFonts w:ascii="Segoe UI" w:hAnsi="Segoe UI" w:cs="Segoe UI"/>
          <w:color w:val="000000"/>
          <w:lang w:val="de-DE"/>
        </w:rPr>
      </w:pPr>
      <w:r w:rsidRPr="00D74584">
        <w:rPr>
          <w:rFonts w:ascii="Segoe UI" w:hAnsi="Segoe UI" w:cs="Segoe UI"/>
          <w:color w:val="000000"/>
          <w:highlight w:val="yellow"/>
          <w:lang w:val="de-DE"/>
        </w:rPr>
        <w:t>minSpareThreads=“50“</w:t>
      </w:r>
    </w:p>
    <w:p w14:paraId="2D1AB96B" w14:textId="5BFFDB7C" w:rsidR="00D74584" w:rsidRDefault="00D74584" w:rsidP="00D74584">
      <w:pPr>
        <w:autoSpaceDE w:val="0"/>
        <w:autoSpaceDN w:val="0"/>
        <w:spacing w:before="40" w:after="40" w:line="240" w:lineRule="auto"/>
      </w:pPr>
      <w:r>
        <w:rPr>
          <w:rFonts w:ascii="Segoe UI" w:hAnsi="Segoe UI" w:cs="Segoe UI"/>
          <w:color w:val="000000"/>
          <w:lang w:val="de-DE"/>
        </w:rPr>
        <w:t xml:space="preserve"> /&gt; </w:t>
      </w:r>
    </w:p>
    <w:p w14:paraId="12A4E7F3" w14:textId="77777777" w:rsidR="00E43E0D" w:rsidRPr="00F46182" w:rsidRDefault="00E43E0D" w:rsidP="00E43E0D">
      <w:pPr>
        <w:pStyle w:val="Heading1"/>
        <w:tabs>
          <w:tab w:val="left" w:pos="2895"/>
        </w:tabs>
        <w:ind w:hanging="360"/>
      </w:pPr>
      <w:bookmarkStart w:id="195" w:name="_Toc466285713"/>
      <w:r>
        <w:t>Liferay Cluster properties</w:t>
      </w:r>
      <w:bookmarkEnd w:id="195"/>
    </w:p>
    <w:p w14:paraId="5E841A1A" w14:textId="59139F1D" w:rsidR="005A1D5A" w:rsidRDefault="005A1D5A" w:rsidP="005A1D5A">
      <w:pPr>
        <w:ind w:hanging="450"/>
        <w:rPr>
          <w:rFonts w:ascii="Arial" w:hAnsi="Arial" w:cs="Arial"/>
          <w:b/>
          <w:color w:val="4C4C4E"/>
        </w:rPr>
      </w:pPr>
      <w:r w:rsidRPr="009A0C59">
        <w:rPr>
          <w:rFonts w:ascii="Arial" w:hAnsi="Arial" w:cs="Arial"/>
          <w:b/>
          <w:color w:val="4C4C4E"/>
          <w:highlight w:val="cyan"/>
        </w:rPr>
        <w:t xml:space="preserve">STEP CAN BE PERFORMED CONCURRENTLY ON ALL </w:t>
      </w:r>
      <w:r w:rsidR="00A52482">
        <w:rPr>
          <w:rFonts w:ascii="Arial" w:hAnsi="Arial" w:cs="Arial"/>
          <w:b/>
          <w:color w:val="4C4C4E"/>
          <w:highlight w:val="cyan"/>
        </w:rPr>
        <w:t xml:space="preserve">CLUSTER </w:t>
      </w:r>
      <w:r w:rsidRPr="009A0C59">
        <w:rPr>
          <w:rFonts w:ascii="Arial" w:hAnsi="Arial" w:cs="Arial"/>
          <w:b/>
          <w:color w:val="4C4C4E"/>
          <w:highlight w:val="cyan"/>
        </w:rPr>
        <w:t>NODES</w:t>
      </w:r>
    </w:p>
    <w:p w14:paraId="677D46E1" w14:textId="6C5FA252" w:rsidR="00BB6941" w:rsidRPr="009D76FA" w:rsidRDefault="00BB6941" w:rsidP="009D76FA">
      <w:pPr>
        <w:pStyle w:val="ListParagraph"/>
        <w:numPr>
          <w:ilvl w:val="0"/>
          <w:numId w:val="8"/>
        </w:numPr>
        <w:rPr>
          <w:rFonts w:ascii="Arial" w:eastAsia="Times New Roman" w:hAnsi="Arial" w:cs="Arial"/>
          <w:color w:val="4C4C4E"/>
          <w:lang w:bidi="ar-SA"/>
        </w:rPr>
      </w:pPr>
      <w:r w:rsidRPr="009D76FA">
        <w:rPr>
          <w:rFonts w:ascii="Arial" w:eastAsia="Times New Roman" w:hAnsi="Arial" w:cs="Arial"/>
          <w:color w:val="4C4C4E"/>
          <w:lang w:bidi="ar-SA"/>
        </w:rPr>
        <w:t>NAS Location</w:t>
      </w:r>
    </w:p>
    <w:p w14:paraId="7BDE2869" w14:textId="77777777" w:rsidR="009D76FA" w:rsidRDefault="00BB6941" w:rsidP="009D76FA">
      <w:pPr>
        <w:rPr>
          <w:rFonts w:eastAsia="Times New Roman"/>
          <w:lang w:val="en-GB" w:eastAsia="en-GB"/>
        </w:rPr>
      </w:pPr>
      <w:r w:rsidRPr="006E175A">
        <w:rPr>
          <w:rFonts w:eastAsia="Times New Roman"/>
          <w:lang w:val="en-GB" w:eastAsia="en-GB"/>
        </w:rPr>
        <w:t>It requires a common NAS location for sharing the common data between the nodes. This needs to be in placed before starting the cluster setup</w:t>
      </w:r>
      <w:r w:rsidR="009D76FA">
        <w:rPr>
          <w:rFonts w:eastAsia="Times New Roman"/>
          <w:lang w:val="en-GB" w:eastAsia="en-GB"/>
        </w:rPr>
        <w:t>,</w:t>
      </w:r>
    </w:p>
    <w:p w14:paraId="5AE54B6D" w14:textId="66FE4FC4" w:rsidR="009D76FA" w:rsidRDefault="009D76FA" w:rsidP="009D76FA">
      <w:r w:rsidRPr="006E175A">
        <w:t>Create a new file named “com.liferay.portal.store.file.system.configuration.AdvancedFileSystemStoreConfiguration.cfg</w:t>
      </w:r>
      <w:r>
        <w:t>” in below location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5"/>
        <w:gridCol w:w="6930"/>
      </w:tblGrid>
      <w:tr w:rsidR="009D76FA" w:rsidRPr="000C7F84" w14:paraId="386A734E" w14:textId="77777777" w:rsidTr="00C1165F">
        <w:trPr>
          <w:trHeight w:val="368"/>
        </w:trPr>
        <w:tc>
          <w:tcPr>
            <w:tcW w:w="445" w:type="dxa"/>
            <w:shd w:val="clear" w:color="auto" w:fill="D9D9D9"/>
          </w:tcPr>
          <w:p w14:paraId="59726952" w14:textId="77777777" w:rsidR="009D76FA" w:rsidRPr="000C7F84" w:rsidRDefault="009D76FA" w:rsidP="00C1165F">
            <w:pPr>
              <w:spacing w:after="0" w:line="240" w:lineRule="auto"/>
              <w:contextualSpacing/>
              <w:rPr>
                <w:rFonts w:eastAsia="Times New Roman" w:cs="Consolas"/>
                <w:lang w:val="en-GB" w:eastAsia="en-GB"/>
              </w:rPr>
            </w:pPr>
            <w:r w:rsidRPr="000C7F84">
              <w:rPr>
                <w:rFonts w:eastAsia="Times New Roman" w:cs="Consolas"/>
                <w:lang w:val="en-GB" w:eastAsia="en-GB"/>
              </w:rPr>
              <w:t>#</w:t>
            </w:r>
          </w:p>
        </w:tc>
        <w:tc>
          <w:tcPr>
            <w:tcW w:w="6930" w:type="dxa"/>
            <w:shd w:val="clear" w:color="auto" w:fill="auto"/>
          </w:tcPr>
          <w:p w14:paraId="153F4C9A" w14:textId="3DE24819" w:rsidR="009D76FA" w:rsidRPr="000C7F84" w:rsidRDefault="009D76FA" w:rsidP="009D76FA">
            <w:pPr>
              <w:spacing w:after="0" w:line="240" w:lineRule="auto"/>
              <w:contextualSpacing/>
              <w:rPr>
                <w:rFonts w:eastAsia="Times New Roman" w:cs="Consolas"/>
                <w:lang w:val="en-GB" w:eastAsia="en-GB"/>
              </w:rPr>
            </w:pPr>
            <w:r w:rsidRPr="007D47A6">
              <w:rPr>
                <w:rFonts w:eastAsia="Times New Roman" w:cs="Consolas"/>
                <w:highlight w:val="yellow"/>
                <w:lang w:val="en-GB" w:eastAsia="en-GB"/>
              </w:rPr>
              <w:t>$LIFERAY_HOME</w:t>
            </w:r>
            <w:r>
              <w:t>/osgi/configs/      </w:t>
            </w:r>
          </w:p>
        </w:tc>
      </w:tr>
    </w:tbl>
    <w:p w14:paraId="7886627F" w14:textId="77777777" w:rsidR="009D76FA" w:rsidRDefault="009D76FA" w:rsidP="009D76FA">
      <w:pPr>
        <w:pStyle w:val="ListParagraph"/>
        <w:spacing w:before="0" w:after="0" w:line="240" w:lineRule="auto"/>
        <w:ind w:left="1440"/>
      </w:pPr>
    </w:p>
    <w:p w14:paraId="6C00F2FF" w14:textId="24A6C21E" w:rsidR="009D76FA" w:rsidRDefault="009D76FA" w:rsidP="009D76FA">
      <w:pPr>
        <w:pStyle w:val="ListParagraph"/>
        <w:spacing w:before="0" w:after="0" w:line="240" w:lineRule="auto"/>
        <w:ind w:left="1440"/>
      </w:pPr>
      <w:r>
        <w:lastRenderedPageBreak/>
        <w:t>And copy the below content to “</w:t>
      </w:r>
      <w:r w:rsidRPr="006E175A">
        <w:t>com.liferay.portal.store.file.system.configuration.AdvancedFileSystemStoreConfiguration.cfg</w:t>
      </w:r>
      <w:r>
        <w:t>” file.</w:t>
      </w:r>
    </w:p>
    <w:p w14:paraId="0D29C926" w14:textId="77777777" w:rsidR="009D76FA" w:rsidRPr="009D76FA" w:rsidRDefault="009D76FA" w:rsidP="009D76FA">
      <w:pPr>
        <w:pStyle w:val="HTMLPreformatted"/>
        <w:pBdr>
          <w:top w:val="single" w:sz="6" w:space="0" w:color="777777"/>
          <w:left w:val="single" w:sz="6" w:space="17" w:color="777777"/>
          <w:bottom w:val="single" w:sz="6" w:space="6" w:color="777777"/>
          <w:right w:val="single" w:sz="6" w:space="0" w:color="777777"/>
        </w:pBdr>
        <w:shd w:val="clear" w:color="auto" w:fill="F9F9F9"/>
        <w:spacing w:before="180" w:after="180" w:line="293" w:lineRule="atLeast"/>
        <w:ind w:left="450"/>
        <w:rPr>
          <w:rFonts w:ascii="Calibri" w:hAnsi="Calibri"/>
          <w:color w:val="333333"/>
          <w:sz w:val="21"/>
          <w:szCs w:val="21"/>
          <w:shd w:val="clear" w:color="auto" w:fill="FFFFFF"/>
        </w:rPr>
      </w:pPr>
      <w:r>
        <w:t>rootDir=</w:t>
      </w:r>
      <w:r w:rsidRPr="009D76FA">
        <w:rPr>
          <w:highlight w:val="yellow"/>
        </w:rPr>
        <w:t>&lt;&lt;Shared NAS Location&gt;&gt;/</w:t>
      </w:r>
      <w:r w:rsidRPr="006E175A">
        <w:t>document_library</w:t>
      </w:r>
    </w:p>
    <w:p w14:paraId="04846EF2" w14:textId="174EE0AE" w:rsidR="00BB6941" w:rsidRPr="009D76FA" w:rsidRDefault="00E43E0D" w:rsidP="009D76FA">
      <w:pPr>
        <w:pStyle w:val="ListParagraph"/>
        <w:numPr>
          <w:ilvl w:val="0"/>
          <w:numId w:val="8"/>
        </w:numPr>
        <w:rPr>
          <w:rFonts w:ascii="Arial" w:eastAsia="Times New Roman" w:hAnsi="Arial" w:cs="Arial"/>
          <w:color w:val="4C4C4E"/>
          <w:lang w:bidi="ar-SA"/>
        </w:rPr>
      </w:pPr>
      <w:r>
        <w:rPr>
          <w:rFonts w:ascii="Arial" w:eastAsia="Times New Roman" w:hAnsi="Arial" w:cs="Arial"/>
          <w:color w:val="4C4C4E"/>
          <w:lang w:bidi="ar-SA"/>
        </w:rPr>
        <w:t>Required Jars</w:t>
      </w:r>
    </w:p>
    <w:p w14:paraId="67A0DAE1" w14:textId="77777777" w:rsidR="00BB6941" w:rsidRPr="00207591" w:rsidRDefault="00BB6941" w:rsidP="00BB6941">
      <w:pPr>
        <w:ind w:firstLine="720"/>
        <w:contextualSpacing/>
        <w:rPr>
          <w:rFonts w:eastAsia="Times New Roman"/>
          <w:lang w:val="en-GB" w:eastAsia="en-GB"/>
        </w:rPr>
      </w:pPr>
      <w:r w:rsidRPr="00207591">
        <w:rPr>
          <w:rFonts w:eastAsia="Times New Roman"/>
          <w:lang w:val="en-GB" w:eastAsia="en-GB"/>
        </w:rPr>
        <w:t>Vodafone Just share location which contains the below jar files.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5850"/>
      </w:tblGrid>
      <w:tr w:rsidR="00BB6941" w:rsidRPr="000C7F84" w14:paraId="40929C78" w14:textId="77777777" w:rsidTr="00BB6941">
        <w:tc>
          <w:tcPr>
            <w:tcW w:w="1615" w:type="dxa"/>
            <w:shd w:val="clear" w:color="auto" w:fill="auto"/>
          </w:tcPr>
          <w:p w14:paraId="20F9E6F2" w14:textId="77777777" w:rsidR="00BB6941" w:rsidRPr="000C7F84" w:rsidRDefault="00BB6941" w:rsidP="00BB6941">
            <w:pPr>
              <w:contextualSpacing/>
              <w:rPr>
                <w:rFonts w:eastAsia="Times New Roman"/>
                <w:b/>
              </w:rPr>
            </w:pPr>
            <w:r w:rsidRPr="000C7F84">
              <w:rPr>
                <w:rFonts w:eastAsia="Times New Roman"/>
                <w:b/>
              </w:rPr>
              <w:t>Source Page</w:t>
            </w:r>
          </w:p>
        </w:tc>
        <w:tc>
          <w:tcPr>
            <w:tcW w:w="5850" w:type="dxa"/>
            <w:shd w:val="clear" w:color="auto" w:fill="auto"/>
          </w:tcPr>
          <w:p w14:paraId="2E1D9966" w14:textId="77777777" w:rsidR="00BB6941" w:rsidRPr="000C7F84" w:rsidRDefault="001F0A4E" w:rsidP="00BB6941">
            <w:pPr>
              <w:contextualSpacing/>
            </w:pPr>
            <w:hyperlink r:id="rId30" w:history="1">
              <w:r w:rsidR="00BB6941" w:rsidRPr="000C7F84">
                <w:rPr>
                  <w:rStyle w:val="Hyperlink"/>
                </w:rPr>
                <w:t>http://justshare.vodafone.com</w:t>
              </w:r>
            </w:hyperlink>
          </w:p>
        </w:tc>
      </w:tr>
    </w:tbl>
    <w:p w14:paraId="53898D32" w14:textId="77777777" w:rsidR="00BB6941" w:rsidRDefault="00BB6941" w:rsidP="00BB6941">
      <w:pPr>
        <w:pStyle w:val="ListParagraph"/>
        <w:spacing w:after="0" w:line="240" w:lineRule="auto"/>
        <w:ind w:left="1440"/>
      </w:pPr>
    </w:p>
    <w:p w14:paraId="5EFA9CB1" w14:textId="77777777" w:rsidR="00BB6941" w:rsidRPr="00574602" w:rsidRDefault="00BB6941" w:rsidP="00BB6941">
      <w:pPr>
        <w:pStyle w:val="ListParagraph"/>
        <w:numPr>
          <w:ilvl w:val="1"/>
          <w:numId w:val="11"/>
        </w:numPr>
        <w:spacing w:before="0" w:after="0" w:line="240" w:lineRule="auto"/>
      </w:pPr>
      <w:r w:rsidRPr="00574602">
        <w:t>ehcache.jar</w:t>
      </w:r>
    </w:p>
    <w:p w14:paraId="4F5A10DC" w14:textId="77777777" w:rsidR="00BB6941" w:rsidRPr="00574602" w:rsidRDefault="00BB6941" w:rsidP="00BB6941">
      <w:pPr>
        <w:pStyle w:val="ListParagraph"/>
        <w:numPr>
          <w:ilvl w:val="1"/>
          <w:numId w:val="11"/>
        </w:numPr>
        <w:spacing w:before="0" w:after="0" w:line="240" w:lineRule="auto"/>
      </w:pPr>
      <w:r w:rsidRPr="00574602">
        <w:t>ehcache-jgroupsreplication.jar</w:t>
      </w:r>
    </w:p>
    <w:p w14:paraId="4D45AA9A" w14:textId="77777777" w:rsidR="00BB6941" w:rsidRDefault="00BB6941" w:rsidP="00BB6941">
      <w:pPr>
        <w:pStyle w:val="ListParagraph"/>
        <w:numPr>
          <w:ilvl w:val="1"/>
          <w:numId w:val="11"/>
        </w:numPr>
        <w:spacing w:before="0" w:after="0" w:line="240" w:lineRule="auto"/>
      </w:pPr>
      <w:r w:rsidRPr="00574602">
        <w:t>jgroups.jar</w:t>
      </w:r>
    </w:p>
    <w:p w14:paraId="5E4AC17E" w14:textId="77963990" w:rsidR="00BB6941" w:rsidRDefault="00BB6941" w:rsidP="00BB6941">
      <w:pPr>
        <w:ind w:left="720"/>
        <w:contextualSpacing/>
        <w:jc w:val="both"/>
        <w:rPr>
          <w:rFonts w:eastAsia="Times New Roman"/>
          <w:sz w:val="24"/>
          <w:szCs w:val="24"/>
        </w:rPr>
      </w:pPr>
      <w:r w:rsidRPr="00E42FCB">
        <w:rPr>
          <w:rFonts w:eastAsia="Times New Roman"/>
          <w:lang w:val="en-GB" w:eastAsia="en-GB"/>
        </w:rPr>
        <w:t>Download the</w:t>
      </w:r>
      <w:r>
        <w:rPr>
          <w:rFonts w:eastAsia="Times New Roman"/>
          <w:lang w:val="en-GB" w:eastAsia="en-GB"/>
        </w:rPr>
        <w:t xml:space="preserve"> (a, b, c)</w:t>
      </w:r>
      <w:r w:rsidRPr="00E42FCB">
        <w:rPr>
          <w:rFonts w:eastAsia="Times New Roman"/>
          <w:lang w:val="en-GB" w:eastAsia="en-GB"/>
        </w:rPr>
        <w:t xml:space="preserve"> </w:t>
      </w:r>
      <w:r>
        <w:rPr>
          <w:rFonts w:eastAsia="Times New Roman"/>
          <w:lang w:val="en-GB" w:eastAsia="en-GB"/>
        </w:rPr>
        <w:t>.</w:t>
      </w:r>
      <w:r w:rsidRPr="00E42FCB">
        <w:rPr>
          <w:rFonts w:eastAsia="Times New Roman"/>
          <w:lang w:val="en-GB" w:eastAsia="en-GB"/>
        </w:rPr>
        <w:t>jar files from the just share which is shared</w:t>
      </w:r>
      <w:r>
        <w:rPr>
          <w:rFonts w:eastAsia="Times New Roman"/>
          <w:lang w:val="en-GB" w:eastAsia="en-GB"/>
        </w:rPr>
        <w:t xml:space="preserve"> and place in below location of both</w:t>
      </w:r>
      <w:r w:rsidRPr="00E42FCB">
        <w:rPr>
          <w:rFonts w:eastAsia="Times New Roman"/>
          <w:lang w:val="en-GB" w:eastAsia="en-GB"/>
        </w:rPr>
        <w:t xml:space="preserve"> nodes.</w:t>
      </w:r>
    </w:p>
    <w:p w14:paraId="74EDD683" w14:textId="77777777" w:rsidR="00BB6941" w:rsidRPr="00574602" w:rsidRDefault="00BB6941" w:rsidP="00BB6941">
      <w:pPr>
        <w:ind w:firstLine="720"/>
        <w:contextualSpacing/>
        <w:rPr>
          <w:rFonts w:eastAsia="Times New Roman"/>
          <w:sz w:val="24"/>
          <w:szCs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5"/>
        <w:gridCol w:w="6930"/>
      </w:tblGrid>
      <w:tr w:rsidR="00BB6941" w:rsidRPr="000C7F84" w14:paraId="792118BA" w14:textId="77777777" w:rsidTr="00BB6941">
        <w:trPr>
          <w:trHeight w:val="368"/>
        </w:trPr>
        <w:tc>
          <w:tcPr>
            <w:tcW w:w="445" w:type="dxa"/>
            <w:shd w:val="clear" w:color="auto" w:fill="D9D9D9"/>
          </w:tcPr>
          <w:p w14:paraId="634B5454" w14:textId="77777777" w:rsidR="00BB6941" w:rsidRPr="000C7F84" w:rsidRDefault="00BB6941" w:rsidP="00BB6941">
            <w:pPr>
              <w:spacing w:after="0" w:line="240" w:lineRule="auto"/>
              <w:contextualSpacing/>
              <w:rPr>
                <w:rFonts w:eastAsia="Times New Roman" w:cs="Consolas"/>
                <w:lang w:val="en-GB" w:eastAsia="en-GB"/>
              </w:rPr>
            </w:pPr>
            <w:r w:rsidRPr="000C7F84">
              <w:rPr>
                <w:rFonts w:eastAsia="Times New Roman" w:cs="Consolas"/>
                <w:lang w:val="en-GB" w:eastAsia="en-GB"/>
              </w:rPr>
              <w:t>#</w:t>
            </w:r>
          </w:p>
        </w:tc>
        <w:tc>
          <w:tcPr>
            <w:tcW w:w="6930" w:type="dxa"/>
            <w:shd w:val="clear" w:color="auto" w:fill="auto"/>
          </w:tcPr>
          <w:p w14:paraId="5BEEF45A" w14:textId="1C33C687" w:rsidR="00BB6941" w:rsidRPr="000C7F84" w:rsidRDefault="00BB6941" w:rsidP="00BB6941">
            <w:pPr>
              <w:spacing w:after="0" w:line="240" w:lineRule="auto"/>
              <w:contextualSpacing/>
              <w:rPr>
                <w:rFonts w:eastAsia="Times New Roman" w:cs="Consolas"/>
                <w:lang w:val="en-GB" w:eastAsia="en-GB"/>
              </w:rPr>
            </w:pPr>
            <w:r w:rsidRPr="007D47A6">
              <w:rPr>
                <w:rFonts w:eastAsia="Times New Roman" w:cs="Consolas"/>
                <w:highlight w:val="yellow"/>
                <w:lang w:val="en-GB" w:eastAsia="en-GB"/>
              </w:rPr>
              <w:t>$LIFERAY_HOME</w:t>
            </w:r>
            <w:r w:rsidRPr="00574602">
              <w:rPr>
                <w:rFonts w:eastAsia="Times New Roman" w:cs="Consolas"/>
                <w:lang w:val="en-GB" w:eastAsia="en-GB"/>
              </w:rPr>
              <w:t>/tomcat-8.0.32</w:t>
            </w:r>
            <w:r>
              <w:rPr>
                <w:rFonts w:eastAsia="Times New Roman" w:cs="Consolas"/>
                <w:lang w:val="en-GB" w:eastAsia="en-GB"/>
              </w:rPr>
              <w:t>/webapps/ROOT/</w:t>
            </w:r>
            <w:r w:rsidRPr="00574602">
              <w:rPr>
                <w:rFonts w:eastAsia="Times New Roman" w:cs="Consolas"/>
                <w:lang w:val="en-GB" w:eastAsia="en-GB"/>
              </w:rPr>
              <w:t>WEB-INF/lib</w:t>
            </w:r>
            <w:r w:rsidR="00834200">
              <w:rPr>
                <w:rFonts w:eastAsia="Times New Roman" w:cs="Consolas"/>
                <w:lang w:val="en-GB" w:eastAsia="en-GB"/>
              </w:rPr>
              <w:t>/</w:t>
            </w:r>
          </w:p>
        </w:tc>
      </w:tr>
    </w:tbl>
    <w:p w14:paraId="236C18B7" w14:textId="07F18281" w:rsidR="0023084C" w:rsidRDefault="00754AC3" w:rsidP="00C1165F">
      <w:pPr>
        <w:pStyle w:val="ListParagraph"/>
        <w:numPr>
          <w:ilvl w:val="0"/>
          <w:numId w:val="8"/>
        </w:numPr>
        <w:rPr>
          <w:ins w:id="196" w:author="Aneef Kandukuri" w:date="2016-11-07T15:07:00Z"/>
          <w:rFonts w:ascii="Arial" w:eastAsia="Times New Roman" w:hAnsi="Arial" w:cs="Arial"/>
          <w:color w:val="4C4C4E"/>
          <w:lang w:bidi="ar-SA"/>
        </w:rPr>
      </w:pPr>
      <w:commentRangeStart w:id="197"/>
      <w:commentRangeStart w:id="198"/>
      <w:r w:rsidRPr="00E43E0D">
        <w:rPr>
          <w:rFonts w:ascii="Arial" w:eastAsia="Times New Roman" w:hAnsi="Arial" w:cs="Arial"/>
          <w:color w:val="4C4C4E"/>
          <w:lang w:bidi="ar-SA"/>
        </w:rPr>
        <w:t>Open</w:t>
      </w:r>
      <w:r w:rsidR="00DD0145" w:rsidRPr="00E43E0D">
        <w:rPr>
          <w:rFonts w:ascii="Arial" w:eastAsia="Times New Roman" w:hAnsi="Arial" w:cs="Arial"/>
          <w:color w:val="4C4C4E"/>
          <w:lang w:bidi="ar-SA"/>
        </w:rPr>
        <w:t xml:space="preserve"> portal-setup-wizard.properties from $LIFERAY_HOME</w:t>
      </w:r>
      <w:r w:rsidR="00171F4A" w:rsidRPr="00E43E0D">
        <w:rPr>
          <w:rFonts w:ascii="Arial" w:eastAsia="Times New Roman" w:hAnsi="Arial" w:cs="Arial"/>
          <w:color w:val="4C4C4E"/>
          <w:lang w:bidi="ar-SA"/>
        </w:rPr>
        <w:t xml:space="preserve"> and add</w:t>
      </w:r>
      <w:r w:rsidR="00E43E0D">
        <w:rPr>
          <w:rFonts w:ascii="Arial" w:eastAsia="Times New Roman" w:hAnsi="Arial" w:cs="Arial"/>
          <w:color w:val="4C4C4E"/>
          <w:lang w:bidi="ar-SA"/>
        </w:rPr>
        <w:t>/update</w:t>
      </w:r>
      <w:r w:rsidR="00171F4A" w:rsidRPr="00E43E0D">
        <w:rPr>
          <w:rFonts w:ascii="Arial" w:eastAsia="Times New Roman" w:hAnsi="Arial" w:cs="Arial"/>
          <w:color w:val="4C4C4E"/>
          <w:lang w:bidi="ar-SA"/>
        </w:rPr>
        <w:t xml:space="preserve"> the below property</w:t>
      </w:r>
      <w:ins w:id="199" w:author="Aneef Kandukuri" w:date="2016-11-07T15:09:00Z">
        <w:r w:rsidR="0023084C">
          <w:rPr>
            <w:rFonts w:ascii="Arial" w:eastAsia="Times New Roman" w:hAnsi="Arial" w:cs="Arial"/>
            <w:color w:val="4C4C4E"/>
            <w:lang w:bidi="ar-SA"/>
          </w:rPr>
          <w:t xml:space="preserve"> highlighted in yellow</w:t>
        </w:r>
      </w:ins>
      <w:r w:rsidR="00171F4A" w:rsidRPr="00E43E0D">
        <w:rPr>
          <w:rFonts w:ascii="Arial" w:eastAsia="Times New Roman" w:hAnsi="Arial" w:cs="Arial"/>
          <w:color w:val="4C4C4E"/>
          <w:lang w:bidi="ar-SA"/>
        </w:rPr>
        <w:t>.</w:t>
      </w:r>
      <w:commentRangeEnd w:id="197"/>
      <w:r w:rsidR="001B6510">
        <w:rPr>
          <w:rStyle w:val="CommentReference"/>
        </w:rPr>
        <w:commentReference w:id="197"/>
      </w:r>
      <w:commentRangeEnd w:id="198"/>
      <w:r w:rsidR="00DB76A5">
        <w:rPr>
          <w:rStyle w:val="CommentReference"/>
        </w:rPr>
        <w:commentReference w:id="198"/>
      </w:r>
    </w:p>
    <w:tbl>
      <w:tblPr>
        <w:tblStyle w:val="TableGrid"/>
        <w:tblW w:w="0" w:type="auto"/>
        <w:tblInd w:w="450" w:type="dxa"/>
        <w:tblLook w:val="04A0" w:firstRow="1" w:lastRow="0" w:firstColumn="1" w:lastColumn="0" w:noHBand="0" w:noVBand="1"/>
      </w:tblPr>
      <w:tblGrid>
        <w:gridCol w:w="8900"/>
      </w:tblGrid>
      <w:tr w:rsidR="0023084C" w14:paraId="10BA476E" w14:textId="77777777" w:rsidTr="0023084C">
        <w:trPr>
          <w:ins w:id="200" w:author="Aneef Kandukuri" w:date="2016-11-07T15:07:00Z"/>
        </w:trPr>
        <w:tc>
          <w:tcPr>
            <w:tcW w:w="9350" w:type="dxa"/>
          </w:tcPr>
          <w:p w14:paraId="2F0895F8" w14:textId="77777777" w:rsidR="0023084C" w:rsidRDefault="0023084C" w:rsidP="0023084C">
            <w:pPr>
              <w:pStyle w:val="ListParagraph"/>
              <w:ind w:left="0"/>
              <w:rPr>
                <w:ins w:id="201" w:author="Aneef Kandukuri" w:date="2016-11-07T15:08:00Z"/>
                <w:rFonts w:ascii="Arial" w:eastAsia="Times New Roman" w:hAnsi="Arial" w:cs="Arial"/>
                <w:color w:val="4C4C4E"/>
                <w:lang w:bidi="ar-SA"/>
              </w:rPr>
            </w:pPr>
          </w:p>
          <w:p w14:paraId="5A0BCB08" w14:textId="77777777" w:rsidR="0023084C" w:rsidRPr="0023084C" w:rsidRDefault="0023084C" w:rsidP="0023084C">
            <w:pPr>
              <w:pStyle w:val="ListParagraph"/>
              <w:rPr>
                <w:ins w:id="202" w:author="Aneef Kandukuri" w:date="2016-11-07T15:08:00Z"/>
                <w:rFonts w:ascii="Arial" w:eastAsia="Times New Roman" w:hAnsi="Arial" w:cs="Arial"/>
                <w:color w:val="4C4C4E"/>
                <w:lang w:bidi="ar-SA"/>
              </w:rPr>
            </w:pPr>
            <w:ins w:id="203" w:author="Aneef Kandukuri" w:date="2016-11-07T15:08:00Z">
              <w:r w:rsidRPr="0023084C">
                <w:rPr>
                  <w:rFonts w:ascii="Arial" w:eastAsia="Times New Roman" w:hAnsi="Arial" w:cs="Arial"/>
                  <w:color w:val="4C4C4E"/>
                  <w:lang w:bidi="ar-SA"/>
                </w:rPr>
                <w:t>admin.email.from.address=andre.neves@vodafone.com</w:t>
              </w:r>
            </w:ins>
          </w:p>
          <w:p w14:paraId="1178CB4D" w14:textId="77777777" w:rsidR="0023084C" w:rsidRPr="0023084C" w:rsidRDefault="0023084C" w:rsidP="0023084C">
            <w:pPr>
              <w:pStyle w:val="ListParagraph"/>
              <w:rPr>
                <w:ins w:id="204" w:author="Aneef Kandukuri" w:date="2016-11-07T15:08:00Z"/>
                <w:rFonts w:ascii="Arial" w:eastAsia="Times New Roman" w:hAnsi="Arial" w:cs="Arial"/>
                <w:color w:val="4C4C4E"/>
                <w:lang w:bidi="ar-SA"/>
              </w:rPr>
            </w:pPr>
            <w:ins w:id="205" w:author="Aneef Kandukuri" w:date="2016-11-07T15:08:00Z">
              <w:r w:rsidRPr="0023084C">
                <w:rPr>
                  <w:rFonts w:ascii="Arial" w:eastAsia="Times New Roman" w:hAnsi="Arial" w:cs="Arial"/>
                  <w:color w:val="4C4C4E"/>
                  <w:lang w:bidi="ar-SA"/>
                </w:rPr>
                <w:t>admin.email.from.name=Andre Neves</w:t>
              </w:r>
            </w:ins>
          </w:p>
          <w:p w14:paraId="621BF0D5" w14:textId="77777777" w:rsidR="0023084C" w:rsidRPr="0023084C" w:rsidRDefault="0023084C" w:rsidP="0023084C">
            <w:pPr>
              <w:pStyle w:val="ListParagraph"/>
              <w:rPr>
                <w:ins w:id="206" w:author="Aneef Kandukuri" w:date="2016-11-07T15:08:00Z"/>
                <w:rFonts w:ascii="Arial" w:eastAsia="Times New Roman" w:hAnsi="Arial" w:cs="Arial"/>
                <w:color w:val="4C4C4E"/>
                <w:lang w:bidi="ar-SA"/>
              </w:rPr>
            </w:pPr>
            <w:ins w:id="207" w:author="Aneef Kandukuri" w:date="2016-11-07T15:08:00Z">
              <w:r w:rsidRPr="0023084C">
                <w:rPr>
                  <w:rFonts w:ascii="Arial" w:eastAsia="Times New Roman" w:hAnsi="Arial" w:cs="Arial"/>
                  <w:color w:val="4C4C4E"/>
                  <w:lang w:bidi="ar-SA"/>
                </w:rPr>
                <w:t>jdbc.default.driverClassName=oracle.jdbc.OracleDriver</w:t>
              </w:r>
            </w:ins>
          </w:p>
          <w:p w14:paraId="64F30D7E" w14:textId="77777777" w:rsidR="0023084C" w:rsidRPr="0023084C" w:rsidRDefault="0023084C" w:rsidP="0023084C">
            <w:pPr>
              <w:pStyle w:val="ListParagraph"/>
              <w:rPr>
                <w:ins w:id="208" w:author="Aneef Kandukuri" w:date="2016-11-07T15:08:00Z"/>
                <w:rFonts w:ascii="Arial" w:eastAsia="Times New Roman" w:hAnsi="Arial" w:cs="Arial"/>
                <w:color w:val="4C4C4E"/>
                <w:lang w:bidi="ar-SA"/>
              </w:rPr>
            </w:pPr>
            <w:ins w:id="209" w:author="Aneef Kandukuri" w:date="2016-11-07T15:08:00Z">
              <w:r w:rsidRPr="0023084C">
                <w:rPr>
                  <w:rFonts w:ascii="Arial" w:eastAsia="Times New Roman" w:hAnsi="Arial" w:cs="Arial"/>
                  <w:color w:val="4C4C4E"/>
                  <w:lang w:bidi="ar-SA"/>
                </w:rPr>
                <w:t>jdbc.default.password=XXXXXXXXXXXXXXX</w:t>
              </w:r>
            </w:ins>
          </w:p>
          <w:p w14:paraId="5B598D1D" w14:textId="77777777" w:rsidR="0023084C" w:rsidRPr="0023084C" w:rsidRDefault="0023084C" w:rsidP="0023084C">
            <w:pPr>
              <w:pStyle w:val="ListParagraph"/>
              <w:rPr>
                <w:ins w:id="210" w:author="Aneef Kandukuri" w:date="2016-11-07T15:08:00Z"/>
                <w:rFonts w:ascii="Arial" w:eastAsia="Times New Roman" w:hAnsi="Arial" w:cs="Arial"/>
                <w:color w:val="4C4C4E"/>
                <w:lang w:bidi="ar-SA"/>
              </w:rPr>
            </w:pPr>
            <w:ins w:id="211" w:author="Aneef Kandukuri" w:date="2016-11-07T15:08:00Z">
              <w:r w:rsidRPr="0023084C">
                <w:rPr>
                  <w:rFonts w:ascii="Arial" w:eastAsia="Times New Roman" w:hAnsi="Arial" w:cs="Arial"/>
                  <w:color w:val="4C4C4E"/>
                  <w:lang w:bidi="ar-SA"/>
                </w:rPr>
                <w:t>jdbc.default.url=jdbc:oracle:thin:@(DESCRIPTION =(ADDRESS_LIST =(ADDRESS = (PROTOCOL = TCP)(HOST = vopo21hr-vip )(PORT = 33001))(LOAD_BALANCE = yes))(CONNECT_DATA =(SERVER = DEDICATED)(SERVICE_NAME=GOOPPROD.prod.vis)(FAILOVER_MODE =(TYPE = SELECT)(METHOD = BASIC)(RETRIES = 180)(DELAY = 5))))</w:t>
              </w:r>
            </w:ins>
          </w:p>
          <w:p w14:paraId="1587726C" w14:textId="77777777" w:rsidR="0023084C" w:rsidRPr="0023084C" w:rsidRDefault="0023084C" w:rsidP="0023084C">
            <w:pPr>
              <w:pStyle w:val="ListParagraph"/>
              <w:rPr>
                <w:ins w:id="212" w:author="Aneef Kandukuri" w:date="2016-11-07T15:08:00Z"/>
                <w:rFonts w:ascii="Arial" w:eastAsia="Times New Roman" w:hAnsi="Arial" w:cs="Arial"/>
                <w:color w:val="4C4C4E"/>
                <w:lang w:bidi="ar-SA"/>
              </w:rPr>
            </w:pPr>
            <w:ins w:id="213" w:author="Aneef Kandukuri" w:date="2016-11-07T15:08:00Z">
              <w:r w:rsidRPr="0023084C">
                <w:rPr>
                  <w:rFonts w:ascii="Arial" w:eastAsia="Times New Roman" w:hAnsi="Arial" w:cs="Arial"/>
                  <w:color w:val="4C4C4E"/>
                  <w:lang w:bidi="ar-SA"/>
                </w:rPr>
                <w:t>jdbc.default.username=GOOPPROD_LR</w:t>
              </w:r>
            </w:ins>
          </w:p>
          <w:p w14:paraId="083D4765" w14:textId="77777777" w:rsidR="0023084C" w:rsidRPr="0023084C" w:rsidRDefault="0023084C" w:rsidP="0023084C">
            <w:pPr>
              <w:pStyle w:val="ListParagraph"/>
              <w:rPr>
                <w:ins w:id="214" w:author="Aneef Kandukuri" w:date="2016-11-07T15:08:00Z"/>
                <w:rFonts w:ascii="Arial" w:eastAsia="Times New Roman" w:hAnsi="Arial" w:cs="Arial"/>
                <w:color w:val="4C4C4E"/>
                <w:lang w:bidi="ar-SA"/>
              </w:rPr>
            </w:pPr>
            <w:ins w:id="215" w:author="Aneef Kandukuri" w:date="2016-11-07T15:08:00Z">
              <w:r w:rsidRPr="0023084C">
                <w:rPr>
                  <w:rFonts w:ascii="Arial" w:eastAsia="Times New Roman" w:hAnsi="Arial" w:cs="Arial"/>
                  <w:color w:val="4C4C4E"/>
                  <w:lang w:bidi="ar-SA"/>
                </w:rPr>
                <w:t>liferay.home=/var/SP/weloadm/admin/liferay-dxp-digital-enterprise-7.0-ga1</w:t>
              </w:r>
            </w:ins>
          </w:p>
          <w:p w14:paraId="31E89CF9" w14:textId="77777777" w:rsidR="0023084C" w:rsidRPr="0023084C" w:rsidRDefault="0023084C" w:rsidP="0023084C">
            <w:pPr>
              <w:pStyle w:val="ListParagraph"/>
              <w:rPr>
                <w:ins w:id="216" w:author="Aneef Kandukuri" w:date="2016-11-07T15:08:00Z"/>
                <w:rFonts w:ascii="Arial" w:eastAsia="Times New Roman" w:hAnsi="Arial" w:cs="Arial"/>
                <w:color w:val="4C4C4E"/>
                <w:lang w:bidi="ar-SA"/>
              </w:rPr>
            </w:pPr>
            <w:ins w:id="217" w:author="Aneef Kandukuri" w:date="2016-11-07T15:08:00Z">
              <w:r w:rsidRPr="0023084C">
                <w:rPr>
                  <w:rFonts w:ascii="Arial" w:eastAsia="Times New Roman" w:hAnsi="Arial" w:cs="Arial"/>
                  <w:color w:val="4C4C4E"/>
                  <w:lang w:bidi="ar-SA"/>
                </w:rPr>
                <w:t>setup.wizard.add.sample.data=off</w:t>
              </w:r>
            </w:ins>
          </w:p>
          <w:p w14:paraId="43DAC789" w14:textId="77777777" w:rsidR="0023084C" w:rsidRPr="0023084C" w:rsidRDefault="0023084C" w:rsidP="0023084C">
            <w:pPr>
              <w:pStyle w:val="ListParagraph"/>
              <w:rPr>
                <w:ins w:id="218" w:author="Aneef Kandukuri" w:date="2016-11-07T15:08:00Z"/>
                <w:rFonts w:ascii="Arial" w:eastAsia="Times New Roman" w:hAnsi="Arial" w:cs="Arial"/>
                <w:color w:val="4C4C4E"/>
                <w:lang w:bidi="ar-SA"/>
              </w:rPr>
            </w:pPr>
            <w:ins w:id="219" w:author="Aneef Kandukuri" w:date="2016-11-07T15:08:00Z">
              <w:r w:rsidRPr="0023084C">
                <w:rPr>
                  <w:rFonts w:ascii="Arial" w:eastAsia="Times New Roman" w:hAnsi="Arial" w:cs="Arial"/>
                  <w:color w:val="4C4C4E"/>
                  <w:lang w:bidi="ar-SA"/>
                </w:rPr>
                <w:t>setup.wizard.enabled=false</w:t>
              </w:r>
            </w:ins>
          </w:p>
          <w:p w14:paraId="3B25ACC2" w14:textId="77777777" w:rsidR="0023084C" w:rsidRPr="0023084C" w:rsidRDefault="0023084C" w:rsidP="0023084C">
            <w:pPr>
              <w:pStyle w:val="ListParagraph"/>
              <w:rPr>
                <w:ins w:id="220" w:author="Aneef Kandukuri" w:date="2016-11-07T15:08:00Z"/>
                <w:rFonts w:ascii="Arial" w:eastAsia="Times New Roman" w:hAnsi="Arial" w:cs="Arial"/>
                <w:color w:val="4C4C4E"/>
                <w:lang w:bidi="ar-SA"/>
              </w:rPr>
            </w:pPr>
          </w:p>
          <w:p w14:paraId="2F616E16" w14:textId="77777777" w:rsidR="0023084C" w:rsidRPr="0023084C" w:rsidRDefault="0023084C" w:rsidP="0023084C">
            <w:pPr>
              <w:pStyle w:val="ListParagraph"/>
              <w:rPr>
                <w:ins w:id="221" w:author="Aneef Kandukuri" w:date="2016-11-07T15:08:00Z"/>
                <w:rFonts w:ascii="Arial" w:eastAsia="Times New Roman" w:hAnsi="Arial" w:cs="Arial"/>
                <w:color w:val="4C4C4E"/>
                <w:lang w:bidi="ar-SA"/>
              </w:rPr>
            </w:pPr>
            <w:ins w:id="222" w:author="Aneef Kandukuri" w:date="2016-11-07T15:08:00Z">
              <w:r w:rsidRPr="001945EB">
                <w:rPr>
                  <w:rFonts w:ascii="Arial" w:eastAsia="Times New Roman" w:hAnsi="Arial" w:cs="Arial"/>
                  <w:color w:val="4C4C4E"/>
                  <w:highlight w:val="yellow"/>
                  <w:lang w:bidi="ar-SA"/>
                  <w:rPrChange w:id="223" w:author="Aneef Kandukuri" w:date="2016-11-07T15:09:00Z">
                    <w:rPr>
                      <w:rFonts w:ascii="Arial" w:eastAsia="Times New Roman" w:hAnsi="Arial" w:cs="Arial"/>
                      <w:color w:val="4C4C4E"/>
                      <w:lang w:bidi="ar-SA"/>
                    </w:rPr>
                  </w:rPrChange>
                </w:rPr>
                <w:t>cluster.link.enabled=true</w:t>
              </w:r>
            </w:ins>
          </w:p>
          <w:p w14:paraId="47C91324" w14:textId="77777777" w:rsidR="0023084C" w:rsidRPr="0023084C" w:rsidRDefault="0023084C" w:rsidP="0023084C">
            <w:pPr>
              <w:pStyle w:val="ListParagraph"/>
              <w:rPr>
                <w:ins w:id="224" w:author="Aneef Kandukuri" w:date="2016-11-07T15:08:00Z"/>
                <w:rFonts w:ascii="Arial" w:eastAsia="Times New Roman" w:hAnsi="Arial" w:cs="Arial"/>
                <w:color w:val="4C4C4E"/>
                <w:lang w:bidi="ar-SA"/>
              </w:rPr>
            </w:pPr>
            <w:ins w:id="225" w:author="Aneef Kandukuri" w:date="2016-11-07T15:08:00Z">
              <w:r w:rsidRPr="00DB76A5">
                <w:rPr>
                  <w:rFonts w:ascii="Arial" w:eastAsia="Times New Roman" w:hAnsi="Arial" w:cs="Arial"/>
                  <w:color w:val="4C4C4E"/>
                  <w:highlight w:val="yellow"/>
                  <w:lang w:bidi="ar-SA"/>
                  <w:rPrChange w:id="226" w:author="Aneef Kandukuri" w:date="2016-11-07T15:11:00Z">
                    <w:rPr>
                      <w:rFonts w:ascii="Arial" w:eastAsia="Times New Roman" w:hAnsi="Arial" w:cs="Arial"/>
                      <w:color w:val="4C4C4E"/>
                      <w:lang w:bidi="ar-SA"/>
                    </w:rPr>
                  </w:rPrChange>
                </w:rPr>
                <w:t>cluster.link.autodetect.address=vopo21hr-vip:33001</w:t>
              </w:r>
            </w:ins>
          </w:p>
          <w:p w14:paraId="07F01B0E" w14:textId="77777777" w:rsidR="0023084C" w:rsidRPr="0023084C" w:rsidRDefault="0023084C" w:rsidP="0023084C">
            <w:pPr>
              <w:pStyle w:val="ListParagraph"/>
              <w:rPr>
                <w:ins w:id="227" w:author="Aneef Kandukuri" w:date="2016-11-07T15:08:00Z"/>
                <w:rFonts w:ascii="Arial" w:eastAsia="Times New Roman" w:hAnsi="Arial" w:cs="Arial"/>
                <w:color w:val="4C4C4E"/>
                <w:lang w:bidi="ar-SA"/>
              </w:rPr>
            </w:pPr>
          </w:p>
          <w:p w14:paraId="214AACCC" w14:textId="77777777" w:rsidR="0023084C" w:rsidRPr="0023084C" w:rsidRDefault="0023084C" w:rsidP="0023084C">
            <w:pPr>
              <w:pStyle w:val="ListParagraph"/>
              <w:rPr>
                <w:ins w:id="228" w:author="Aneef Kandukuri" w:date="2016-11-07T15:08:00Z"/>
                <w:rFonts w:ascii="Arial" w:eastAsia="Times New Roman" w:hAnsi="Arial" w:cs="Arial"/>
                <w:color w:val="4C4C4E"/>
                <w:lang w:bidi="ar-SA"/>
              </w:rPr>
            </w:pPr>
            <w:ins w:id="229" w:author="Aneef Kandukuri" w:date="2016-11-07T15:08:00Z">
              <w:r w:rsidRPr="0023084C">
                <w:rPr>
                  <w:rFonts w:ascii="Arial" w:eastAsia="Times New Roman" w:hAnsi="Arial" w:cs="Arial"/>
                  <w:color w:val="4C4C4E"/>
                  <w:lang w:bidi="ar-SA"/>
                </w:rPr>
                <w:t># Set the HTTP and HTTPs ports when running the portal in a J2EE server that</w:t>
              </w:r>
            </w:ins>
          </w:p>
          <w:p w14:paraId="48D3D73D" w14:textId="77777777" w:rsidR="0023084C" w:rsidRPr="0023084C" w:rsidRDefault="0023084C" w:rsidP="0023084C">
            <w:pPr>
              <w:pStyle w:val="ListParagraph"/>
              <w:rPr>
                <w:ins w:id="230" w:author="Aneef Kandukuri" w:date="2016-11-07T15:08:00Z"/>
                <w:rFonts w:ascii="Arial" w:eastAsia="Times New Roman" w:hAnsi="Arial" w:cs="Arial"/>
                <w:color w:val="4C4C4E"/>
                <w:lang w:bidi="ar-SA"/>
              </w:rPr>
            </w:pPr>
            <w:ins w:id="231" w:author="Aneef Kandukuri" w:date="2016-11-07T15:08:00Z">
              <w:r w:rsidRPr="0023084C">
                <w:rPr>
                  <w:rFonts w:ascii="Arial" w:eastAsia="Times New Roman" w:hAnsi="Arial" w:cs="Arial"/>
                  <w:color w:val="4C4C4E"/>
                  <w:lang w:bidi="ar-SA"/>
                </w:rPr>
                <w:t># is sitting behind another web server like Apache. Set the values to -1 if</w:t>
              </w:r>
            </w:ins>
          </w:p>
          <w:p w14:paraId="01F523CB" w14:textId="77777777" w:rsidR="0023084C" w:rsidRPr="0023084C" w:rsidRDefault="0023084C" w:rsidP="0023084C">
            <w:pPr>
              <w:pStyle w:val="ListParagraph"/>
              <w:rPr>
                <w:ins w:id="232" w:author="Aneef Kandukuri" w:date="2016-11-07T15:08:00Z"/>
                <w:rFonts w:ascii="Arial" w:eastAsia="Times New Roman" w:hAnsi="Arial" w:cs="Arial"/>
                <w:color w:val="4C4C4E"/>
                <w:lang w:bidi="ar-SA"/>
              </w:rPr>
            </w:pPr>
            <w:ins w:id="233" w:author="Aneef Kandukuri" w:date="2016-11-07T15:08:00Z">
              <w:r w:rsidRPr="0023084C">
                <w:rPr>
                  <w:rFonts w:ascii="Arial" w:eastAsia="Times New Roman" w:hAnsi="Arial" w:cs="Arial"/>
                  <w:color w:val="4C4C4E"/>
                  <w:lang w:bidi="ar-SA"/>
                </w:rPr>
                <w:t># the portal is not running behind another web server like Apache.</w:t>
              </w:r>
            </w:ins>
          </w:p>
          <w:p w14:paraId="346AD40D" w14:textId="77777777" w:rsidR="0023084C" w:rsidRPr="0023084C" w:rsidRDefault="0023084C" w:rsidP="0023084C">
            <w:pPr>
              <w:pStyle w:val="ListParagraph"/>
              <w:rPr>
                <w:ins w:id="234" w:author="Aneef Kandukuri" w:date="2016-11-07T15:08:00Z"/>
                <w:rFonts w:ascii="Arial" w:eastAsia="Times New Roman" w:hAnsi="Arial" w:cs="Arial"/>
                <w:color w:val="4C4C4E"/>
                <w:lang w:bidi="ar-SA"/>
              </w:rPr>
            </w:pPr>
            <w:ins w:id="235" w:author="Aneef Kandukuri" w:date="2016-11-07T15:08:00Z">
              <w:r w:rsidRPr="0023084C">
                <w:rPr>
                  <w:rFonts w:ascii="Arial" w:eastAsia="Times New Roman" w:hAnsi="Arial" w:cs="Arial"/>
                  <w:color w:val="4C4C4E"/>
                  <w:lang w:bidi="ar-SA"/>
                </w:rPr>
                <w:t>#</w:t>
              </w:r>
            </w:ins>
          </w:p>
          <w:p w14:paraId="0155BE23" w14:textId="77777777" w:rsidR="0023084C" w:rsidRPr="0023084C" w:rsidRDefault="0023084C" w:rsidP="0023084C">
            <w:pPr>
              <w:pStyle w:val="ListParagraph"/>
              <w:rPr>
                <w:ins w:id="236" w:author="Aneef Kandukuri" w:date="2016-11-07T15:08:00Z"/>
                <w:rFonts w:ascii="Arial" w:eastAsia="Times New Roman" w:hAnsi="Arial" w:cs="Arial"/>
                <w:color w:val="4C4C4E"/>
                <w:lang w:bidi="ar-SA"/>
              </w:rPr>
            </w:pPr>
            <w:ins w:id="237" w:author="Aneef Kandukuri" w:date="2016-11-07T15:08:00Z">
              <w:r w:rsidRPr="0023084C">
                <w:rPr>
                  <w:rFonts w:ascii="Arial" w:eastAsia="Times New Roman" w:hAnsi="Arial" w:cs="Arial"/>
                  <w:color w:val="4C4C4E"/>
                  <w:lang w:bidi="ar-SA"/>
                </w:rPr>
                <w:t>web.server.http.port=</w:t>
              </w:r>
            </w:ins>
          </w:p>
          <w:p w14:paraId="516BECCD" w14:textId="77777777" w:rsidR="0023084C" w:rsidRPr="0023084C" w:rsidRDefault="0023084C" w:rsidP="0023084C">
            <w:pPr>
              <w:pStyle w:val="ListParagraph"/>
              <w:rPr>
                <w:ins w:id="238" w:author="Aneef Kandukuri" w:date="2016-11-07T15:08:00Z"/>
                <w:rFonts w:ascii="Arial" w:eastAsia="Times New Roman" w:hAnsi="Arial" w:cs="Arial"/>
                <w:color w:val="4C4C4E"/>
                <w:lang w:bidi="ar-SA"/>
              </w:rPr>
            </w:pPr>
            <w:ins w:id="239" w:author="Aneef Kandukuri" w:date="2016-11-07T15:08:00Z">
              <w:r w:rsidRPr="0023084C">
                <w:rPr>
                  <w:rFonts w:ascii="Arial" w:eastAsia="Times New Roman" w:hAnsi="Arial" w:cs="Arial"/>
                  <w:color w:val="4C4C4E"/>
                  <w:lang w:bidi="ar-SA"/>
                </w:rPr>
                <w:t>web.server.https.port=443</w:t>
              </w:r>
            </w:ins>
          </w:p>
          <w:p w14:paraId="34685522" w14:textId="77777777" w:rsidR="0023084C" w:rsidRPr="0023084C" w:rsidRDefault="0023084C" w:rsidP="0023084C">
            <w:pPr>
              <w:pStyle w:val="ListParagraph"/>
              <w:rPr>
                <w:ins w:id="240" w:author="Aneef Kandukuri" w:date="2016-11-07T15:08:00Z"/>
                <w:rFonts w:ascii="Arial" w:eastAsia="Times New Roman" w:hAnsi="Arial" w:cs="Arial"/>
                <w:color w:val="4C4C4E"/>
                <w:lang w:bidi="ar-SA"/>
              </w:rPr>
            </w:pPr>
          </w:p>
          <w:p w14:paraId="2196C46F" w14:textId="77777777" w:rsidR="0023084C" w:rsidRPr="0023084C" w:rsidRDefault="0023084C" w:rsidP="0023084C">
            <w:pPr>
              <w:pStyle w:val="ListParagraph"/>
              <w:rPr>
                <w:ins w:id="241" w:author="Aneef Kandukuri" w:date="2016-11-07T15:08:00Z"/>
                <w:rFonts w:ascii="Arial" w:eastAsia="Times New Roman" w:hAnsi="Arial" w:cs="Arial"/>
                <w:color w:val="4C4C4E"/>
                <w:lang w:bidi="ar-SA"/>
              </w:rPr>
            </w:pPr>
            <w:ins w:id="242" w:author="Aneef Kandukuri" w:date="2016-11-07T15:08:00Z">
              <w:r w:rsidRPr="0023084C">
                <w:rPr>
                  <w:rFonts w:ascii="Arial" w:eastAsia="Times New Roman" w:hAnsi="Arial" w:cs="Arial"/>
                  <w:color w:val="4C4C4E"/>
                  <w:lang w:bidi="ar-SA"/>
                </w:rPr>
                <w:t>#</w:t>
              </w:r>
            </w:ins>
          </w:p>
          <w:p w14:paraId="2FFA89F3" w14:textId="77777777" w:rsidR="0023084C" w:rsidRPr="0023084C" w:rsidRDefault="0023084C" w:rsidP="0023084C">
            <w:pPr>
              <w:pStyle w:val="ListParagraph"/>
              <w:rPr>
                <w:ins w:id="243" w:author="Aneef Kandukuri" w:date="2016-11-07T15:08:00Z"/>
                <w:rFonts w:ascii="Arial" w:eastAsia="Times New Roman" w:hAnsi="Arial" w:cs="Arial"/>
                <w:color w:val="4C4C4E"/>
                <w:lang w:bidi="ar-SA"/>
              </w:rPr>
            </w:pPr>
            <w:ins w:id="244" w:author="Aneef Kandukuri" w:date="2016-11-07T15:08:00Z">
              <w:r w:rsidRPr="0023084C">
                <w:rPr>
                  <w:rFonts w:ascii="Arial" w:eastAsia="Times New Roman" w:hAnsi="Arial" w:cs="Arial"/>
                  <w:color w:val="4C4C4E"/>
                  <w:lang w:bidi="ar-SA"/>
                </w:rPr>
                <w:t># Set the hostname that will be used when the portlet generates URLs.</w:t>
              </w:r>
            </w:ins>
          </w:p>
          <w:p w14:paraId="398B0EE3" w14:textId="77777777" w:rsidR="0023084C" w:rsidRPr="0023084C" w:rsidRDefault="0023084C" w:rsidP="0023084C">
            <w:pPr>
              <w:pStyle w:val="ListParagraph"/>
              <w:rPr>
                <w:ins w:id="245" w:author="Aneef Kandukuri" w:date="2016-11-07T15:08:00Z"/>
                <w:rFonts w:ascii="Arial" w:eastAsia="Times New Roman" w:hAnsi="Arial" w:cs="Arial"/>
                <w:color w:val="4C4C4E"/>
                <w:lang w:bidi="ar-SA"/>
              </w:rPr>
            </w:pPr>
            <w:ins w:id="246" w:author="Aneef Kandukuri" w:date="2016-11-07T15:08:00Z">
              <w:r w:rsidRPr="0023084C">
                <w:rPr>
                  <w:rFonts w:ascii="Arial" w:eastAsia="Times New Roman" w:hAnsi="Arial" w:cs="Arial"/>
                  <w:color w:val="4C4C4E"/>
                  <w:lang w:bidi="ar-SA"/>
                </w:rPr>
                <w:t># Leaving this blank will mean the host is derived from the servlet</w:t>
              </w:r>
            </w:ins>
          </w:p>
          <w:p w14:paraId="26C6EB9D" w14:textId="77777777" w:rsidR="0023084C" w:rsidRPr="0023084C" w:rsidRDefault="0023084C" w:rsidP="0023084C">
            <w:pPr>
              <w:pStyle w:val="ListParagraph"/>
              <w:rPr>
                <w:ins w:id="247" w:author="Aneef Kandukuri" w:date="2016-11-07T15:08:00Z"/>
                <w:rFonts w:ascii="Arial" w:eastAsia="Times New Roman" w:hAnsi="Arial" w:cs="Arial"/>
                <w:color w:val="4C4C4E"/>
                <w:lang w:bidi="ar-SA"/>
              </w:rPr>
            </w:pPr>
            <w:ins w:id="248" w:author="Aneef Kandukuri" w:date="2016-11-07T15:08:00Z">
              <w:r w:rsidRPr="0023084C">
                <w:rPr>
                  <w:rFonts w:ascii="Arial" w:eastAsia="Times New Roman" w:hAnsi="Arial" w:cs="Arial"/>
                  <w:color w:val="4C4C4E"/>
                  <w:lang w:bidi="ar-SA"/>
                </w:rPr>
                <w:t># container.</w:t>
              </w:r>
            </w:ins>
          </w:p>
          <w:p w14:paraId="3849B503" w14:textId="77777777" w:rsidR="0023084C" w:rsidRPr="0023084C" w:rsidRDefault="0023084C" w:rsidP="0023084C">
            <w:pPr>
              <w:pStyle w:val="ListParagraph"/>
              <w:rPr>
                <w:ins w:id="249" w:author="Aneef Kandukuri" w:date="2016-11-07T15:08:00Z"/>
                <w:rFonts w:ascii="Arial" w:eastAsia="Times New Roman" w:hAnsi="Arial" w:cs="Arial"/>
                <w:color w:val="4C4C4E"/>
                <w:lang w:bidi="ar-SA"/>
              </w:rPr>
            </w:pPr>
            <w:ins w:id="250" w:author="Aneef Kandukuri" w:date="2016-11-07T15:08:00Z">
              <w:r w:rsidRPr="0023084C">
                <w:rPr>
                  <w:rFonts w:ascii="Arial" w:eastAsia="Times New Roman" w:hAnsi="Arial" w:cs="Arial"/>
                  <w:color w:val="4C4C4E"/>
                  <w:lang w:bidi="ar-SA"/>
                </w:rPr>
                <w:t>web.server.host=cove.vodafone.com</w:t>
              </w:r>
            </w:ins>
          </w:p>
          <w:p w14:paraId="7EB1F8CC" w14:textId="77777777" w:rsidR="0023084C" w:rsidRPr="0023084C" w:rsidRDefault="0023084C" w:rsidP="0023084C">
            <w:pPr>
              <w:pStyle w:val="ListParagraph"/>
              <w:rPr>
                <w:ins w:id="251" w:author="Aneef Kandukuri" w:date="2016-11-07T15:08:00Z"/>
                <w:rFonts w:ascii="Arial" w:eastAsia="Times New Roman" w:hAnsi="Arial" w:cs="Arial"/>
                <w:color w:val="4C4C4E"/>
                <w:lang w:bidi="ar-SA"/>
              </w:rPr>
            </w:pPr>
          </w:p>
          <w:p w14:paraId="0CA2999B" w14:textId="77777777" w:rsidR="0023084C" w:rsidRPr="0023084C" w:rsidRDefault="0023084C" w:rsidP="0023084C">
            <w:pPr>
              <w:pStyle w:val="ListParagraph"/>
              <w:rPr>
                <w:ins w:id="252" w:author="Aneef Kandukuri" w:date="2016-11-07T15:08:00Z"/>
                <w:rFonts w:ascii="Arial" w:eastAsia="Times New Roman" w:hAnsi="Arial" w:cs="Arial"/>
                <w:color w:val="4C4C4E"/>
                <w:lang w:bidi="ar-SA"/>
              </w:rPr>
            </w:pPr>
            <w:ins w:id="253" w:author="Aneef Kandukuri" w:date="2016-11-07T15:08:00Z">
              <w:r w:rsidRPr="0023084C">
                <w:rPr>
                  <w:rFonts w:ascii="Arial" w:eastAsia="Times New Roman" w:hAnsi="Arial" w:cs="Arial"/>
                  <w:color w:val="4C4C4E"/>
                  <w:lang w:bidi="ar-SA"/>
                </w:rPr>
                <w:t>#</w:t>
              </w:r>
            </w:ins>
          </w:p>
          <w:p w14:paraId="54EB8D93" w14:textId="77777777" w:rsidR="0023084C" w:rsidRPr="0023084C" w:rsidRDefault="0023084C" w:rsidP="0023084C">
            <w:pPr>
              <w:pStyle w:val="ListParagraph"/>
              <w:rPr>
                <w:ins w:id="254" w:author="Aneef Kandukuri" w:date="2016-11-07T15:08:00Z"/>
                <w:rFonts w:ascii="Arial" w:eastAsia="Times New Roman" w:hAnsi="Arial" w:cs="Arial"/>
                <w:color w:val="4C4C4E"/>
                <w:lang w:bidi="ar-SA"/>
              </w:rPr>
            </w:pPr>
            <w:ins w:id="255" w:author="Aneef Kandukuri" w:date="2016-11-07T15:08:00Z">
              <w:r w:rsidRPr="0023084C">
                <w:rPr>
                  <w:rFonts w:ascii="Arial" w:eastAsia="Times New Roman" w:hAnsi="Arial" w:cs="Arial"/>
                  <w:color w:val="4C4C4E"/>
                  <w:lang w:bidi="ar-SA"/>
                </w:rPr>
                <w:t># Set the preferred protocol.</w:t>
              </w:r>
            </w:ins>
          </w:p>
          <w:p w14:paraId="6BA31811" w14:textId="77777777" w:rsidR="0023084C" w:rsidRPr="0023084C" w:rsidRDefault="0023084C" w:rsidP="0023084C">
            <w:pPr>
              <w:pStyle w:val="ListParagraph"/>
              <w:rPr>
                <w:ins w:id="256" w:author="Aneef Kandukuri" w:date="2016-11-07T15:08:00Z"/>
                <w:rFonts w:ascii="Arial" w:eastAsia="Times New Roman" w:hAnsi="Arial" w:cs="Arial"/>
                <w:color w:val="4C4C4E"/>
                <w:lang w:bidi="ar-SA"/>
              </w:rPr>
            </w:pPr>
            <w:ins w:id="257" w:author="Aneef Kandukuri" w:date="2016-11-07T15:08:00Z">
              <w:r w:rsidRPr="0023084C">
                <w:rPr>
                  <w:rFonts w:ascii="Arial" w:eastAsia="Times New Roman" w:hAnsi="Arial" w:cs="Arial"/>
                  <w:color w:val="4C4C4E"/>
                  <w:lang w:bidi="ar-SA"/>
                </w:rPr>
                <w:t>#</w:t>
              </w:r>
            </w:ins>
          </w:p>
          <w:p w14:paraId="6ADF31F2" w14:textId="77777777" w:rsidR="0023084C" w:rsidRPr="0023084C" w:rsidRDefault="0023084C" w:rsidP="0023084C">
            <w:pPr>
              <w:pStyle w:val="ListParagraph"/>
              <w:rPr>
                <w:ins w:id="258" w:author="Aneef Kandukuri" w:date="2016-11-07T15:08:00Z"/>
                <w:rFonts w:ascii="Arial" w:eastAsia="Times New Roman" w:hAnsi="Arial" w:cs="Arial"/>
                <w:color w:val="4C4C4E"/>
                <w:lang w:bidi="ar-SA"/>
              </w:rPr>
            </w:pPr>
            <w:ins w:id="259" w:author="Aneef Kandukuri" w:date="2016-11-07T15:08:00Z">
              <w:r w:rsidRPr="0023084C">
                <w:rPr>
                  <w:rFonts w:ascii="Arial" w:eastAsia="Times New Roman" w:hAnsi="Arial" w:cs="Arial"/>
                  <w:color w:val="4C4C4E"/>
                  <w:lang w:bidi="ar-SA"/>
                </w:rPr>
                <w:t>web.server.protocol=https</w:t>
              </w:r>
            </w:ins>
          </w:p>
          <w:p w14:paraId="0F8BEECD" w14:textId="77777777" w:rsidR="0023084C" w:rsidRPr="0023084C" w:rsidRDefault="0023084C" w:rsidP="0023084C">
            <w:pPr>
              <w:pStyle w:val="ListParagraph"/>
              <w:rPr>
                <w:ins w:id="260" w:author="Aneef Kandukuri" w:date="2016-11-07T15:08:00Z"/>
                <w:rFonts w:ascii="Arial" w:eastAsia="Times New Roman" w:hAnsi="Arial" w:cs="Arial"/>
                <w:color w:val="4C4C4E"/>
                <w:lang w:bidi="ar-SA"/>
              </w:rPr>
            </w:pPr>
            <w:ins w:id="261" w:author="Aneef Kandukuri" w:date="2016-11-07T15:08:00Z">
              <w:r w:rsidRPr="0023084C">
                <w:rPr>
                  <w:rFonts w:ascii="Arial" w:eastAsia="Times New Roman" w:hAnsi="Arial" w:cs="Arial"/>
                  <w:color w:val="4C4C4E"/>
                  <w:lang w:bidi="ar-SA"/>
                </w:rPr>
                <w:t>web.socket.protocol=wss</w:t>
              </w:r>
            </w:ins>
          </w:p>
          <w:p w14:paraId="0654F8E1" w14:textId="77777777" w:rsidR="0023084C" w:rsidRPr="0023084C" w:rsidRDefault="0023084C" w:rsidP="0023084C">
            <w:pPr>
              <w:pStyle w:val="ListParagraph"/>
              <w:rPr>
                <w:ins w:id="262" w:author="Aneef Kandukuri" w:date="2016-11-07T15:08:00Z"/>
                <w:rFonts w:ascii="Arial" w:eastAsia="Times New Roman" w:hAnsi="Arial" w:cs="Arial"/>
                <w:color w:val="4C4C4E"/>
                <w:lang w:bidi="ar-SA"/>
              </w:rPr>
            </w:pPr>
            <w:ins w:id="263" w:author="Aneef Kandukuri" w:date="2016-11-07T15:08:00Z">
              <w:r w:rsidRPr="0023084C">
                <w:rPr>
                  <w:rFonts w:ascii="Arial" w:eastAsia="Times New Roman" w:hAnsi="Arial" w:cs="Arial"/>
                  <w:color w:val="4C4C4E"/>
                  <w:lang w:bidi="ar-SA"/>
                </w:rPr>
                <w:t>web.socket.host=cove.vodafone.com</w:t>
              </w:r>
            </w:ins>
          </w:p>
          <w:p w14:paraId="04DC9161" w14:textId="77777777" w:rsidR="0023084C" w:rsidRPr="0023084C" w:rsidRDefault="0023084C" w:rsidP="0023084C">
            <w:pPr>
              <w:pStyle w:val="ListParagraph"/>
              <w:rPr>
                <w:ins w:id="264" w:author="Aneef Kandukuri" w:date="2016-11-07T15:08:00Z"/>
                <w:rFonts w:ascii="Arial" w:eastAsia="Times New Roman" w:hAnsi="Arial" w:cs="Arial"/>
                <w:color w:val="4C4C4E"/>
                <w:lang w:bidi="ar-SA"/>
              </w:rPr>
            </w:pPr>
            <w:ins w:id="265" w:author="Aneef Kandukuri" w:date="2016-11-07T15:08:00Z">
              <w:r w:rsidRPr="0023084C">
                <w:rPr>
                  <w:rFonts w:ascii="Arial" w:eastAsia="Times New Roman" w:hAnsi="Arial" w:cs="Arial"/>
                  <w:color w:val="4C4C4E"/>
                  <w:lang w:bidi="ar-SA"/>
                </w:rPr>
                <w:t>web.socket.port=443</w:t>
              </w:r>
            </w:ins>
          </w:p>
          <w:p w14:paraId="1CC1EE36" w14:textId="77777777" w:rsidR="0023084C" w:rsidRPr="0023084C" w:rsidRDefault="0023084C" w:rsidP="0023084C">
            <w:pPr>
              <w:pStyle w:val="ListParagraph"/>
              <w:rPr>
                <w:ins w:id="266" w:author="Aneef Kandukuri" w:date="2016-11-07T15:08:00Z"/>
                <w:rFonts w:ascii="Arial" w:eastAsia="Times New Roman" w:hAnsi="Arial" w:cs="Arial"/>
                <w:color w:val="4C4C4E"/>
                <w:lang w:bidi="ar-SA"/>
              </w:rPr>
            </w:pPr>
            <w:ins w:id="267" w:author="Aneef Kandukuri" w:date="2016-11-07T15:08:00Z">
              <w:r w:rsidRPr="0023084C">
                <w:rPr>
                  <w:rFonts w:ascii="Arial" w:eastAsia="Times New Roman" w:hAnsi="Arial" w:cs="Arial"/>
                  <w:color w:val="4C4C4E"/>
                  <w:lang w:bidi="ar-SA"/>
                </w:rPr>
                <w:t>rest.api.protocol=https</w:t>
              </w:r>
            </w:ins>
          </w:p>
          <w:p w14:paraId="56DC5B64" w14:textId="77777777" w:rsidR="0023084C" w:rsidRPr="0023084C" w:rsidRDefault="0023084C" w:rsidP="0023084C">
            <w:pPr>
              <w:pStyle w:val="ListParagraph"/>
              <w:rPr>
                <w:ins w:id="268" w:author="Aneef Kandukuri" w:date="2016-11-07T15:08:00Z"/>
                <w:rFonts w:ascii="Arial" w:eastAsia="Times New Roman" w:hAnsi="Arial" w:cs="Arial"/>
                <w:color w:val="4C4C4E"/>
                <w:lang w:bidi="ar-SA"/>
              </w:rPr>
            </w:pPr>
            <w:ins w:id="269" w:author="Aneef Kandukuri" w:date="2016-11-07T15:08:00Z">
              <w:r w:rsidRPr="0023084C">
                <w:rPr>
                  <w:rFonts w:ascii="Arial" w:eastAsia="Times New Roman" w:hAnsi="Arial" w:cs="Arial"/>
                  <w:color w:val="4C4C4E"/>
                  <w:lang w:bidi="ar-SA"/>
                </w:rPr>
                <w:t>rest.api.host=cove.vodafone.com</w:t>
              </w:r>
            </w:ins>
          </w:p>
          <w:p w14:paraId="5EAAF9FF" w14:textId="77777777" w:rsidR="0023084C" w:rsidRPr="0023084C" w:rsidRDefault="0023084C" w:rsidP="0023084C">
            <w:pPr>
              <w:pStyle w:val="ListParagraph"/>
              <w:rPr>
                <w:ins w:id="270" w:author="Aneef Kandukuri" w:date="2016-11-07T15:08:00Z"/>
                <w:rFonts w:ascii="Arial" w:eastAsia="Times New Roman" w:hAnsi="Arial" w:cs="Arial"/>
                <w:color w:val="4C4C4E"/>
                <w:lang w:bidi="ar-SA"/>
              </w:rPr>
            </w:pPr>
            <w:ins w:id="271" w:author="Aneef Kandukuri" w:date="2016-11-07T15:08:00Z">
              <w:r w:rsidRPr="0023084C">
                <w:rPr>
                  <w:rFonts w:ascii="Arial" w:eastAsia="Times New Roman" w:hAnsi="Arial" w:cs="Arial"/>
                  <w:color w:val="4C4C4E"/>
                  <w:lang w:bidi="ar-SA"/>
                </w:rPr>
                <w:t>rest.api.port=443</w:t>
              </w:r>
            </w:ins>
          </w:p>
          <w:p w14:paraId="60459057" w14:textId="77777777" w:rsidR="0023084C" w:rsidRPr="0023084C" w:rsidRDefault="0023084C" w:rsidP="0023084C">
            <w:pPr>
              <w:pStyle w:val="ListParagraph"/>
              <w:rPr>
                <w:ins w:id="272" w:author="Aneef Kandukuri" w:date="2016-11-07T15:08:00Z"/>
                <w:rFonts w:ascii="Arial" w:eastAsia="Times New Roman" w:hAnsi="Arial" w:cs="Arial"/>
                <w:color w:val="4C4C4E"/>
                <w:lang w:bidi="ar-SA"/>
              </w:rPr>
            </w:pPr>
            <w:ins w:id="273" w:author="Aneef Kandukuri" w:date="2016-11-07T15:08:00Z">
              <w:r w:rsidRPr="0023084C">
                <w:rPr>
                  <w:rFonts w:ascii="Arial" w:eastAsia="Times New Roman" w:hAnsi="Arial" w:cs="Arial"/>
                  <w:color w:val="4C4C4E"/>
                  <w:lang w:bidi="ar-SA"/>
                </w:rPr>
                <w:t>auto.login.hooks=uk.vodafone.portal.hook.autologin.AutoLoginHook</w:t>
              </w:r>
            </w:ins>
          </w:p>
          <w:p w14:paraId="67BF383D" w14:textId="77777777" w:rsidR="0023084C" w:rsidRPr="0023084C" w:rsidRDefault="0023084C" w:rsidP="0023084C">
            <w:pPr>
              <w:pStyle w:val="ListParagraph"/>
              <w:rPr>
                <w:ins w:id="274" w:author="Aneef Kandukuri" w:date="2016-11-07T15:08:00Z"/>
                <w:rFonts w:ascii="Arial" w:eastAsia="Times New Roman" w:hAnsi="Arial" w:cs="Arial"/>
                <w:color w:val="4C4C4E"/>
                <w:lang w:bidi="ar-SA"/>
              </w:rPr>
            </w:pPr>
            <w:ins w:id="275" w:author="Aneef Kandukuri" w:date="2016-11-07T15:08:00Z">
              <w:r w:rsidRPr="0023084C">
                <w:rPr>
                  <w:rFonts w:ascii="Arial" w:eastAsia="Times New Roman" w:hAnsi="Arial" w:cs="Arial"/>
                  <w:color w:val="4C4C4E"/>
                  <w:lang w:bidi="ar-SA"/>
                </w:rPr>
                <w:t>velocity.engine.resource.manager.cache.enabled=false</w:t>
              </w:r>
            </w:ins>
          </w:p>
          <w:p w14:paraId="2DDD65CF" w14:textId="77777777" w:rsidR="0023084C" w:rsidRPr="0023084C" w:rsidRDefault="0023084C" w:rsidP="0023084C">
            <w:pPr>
              <w:pStyle w:val="ListParagraph"/>
              <w:rPr>
                <w:ins w:id="276" w:author="Aneef Kandukuri" w:date="2016-11-07T15:08:00Z"/>
                <w:rFonts w:ascii="Arial" w:eastAsia="Times New Roman" w:hAnsi="Arial" w:cs="Arial"/>
                <w:color w:val="4C4C4E"/>
                <w:lang w:bidi="ar-SA"/>
              </w:rPr>
            </w:pPr>
          </w:p>
          <w:p w14:paraId="21979463" w14:textId="77777777" w:rsidR="0023084C" w:rsidRPr="0023084C" w:rsidRDefault="0023084C" w:rsidP="0023084C">
            <w:pPr>
              <w:pStyle w:val="ListParagraph"/>
              <w:rPr>
                <w:ins w:id="277" w:author="Aneef Kandukuri" w:date="2016-11-07T15:08:00Z"/>
                <w:rFonts w:ascii="Arial" w:eastAsia="Times New Roman" w:hAnsi="Arial" w:cs="Arial"/>
                <w:color w:val="4C4C4E"/>
                <w:lang w:bidi="ar-SA"/>
              </w:rPr>
            </w:pPr>
            <w:ins w:id="278" w:author="Aneef Kandukuri" w:date="2016-11-07T15:08:00Z">
              <w:r w:rsidRPr="0023084C">
                <w:rPr>
                  <w:rFonts w:ascii="Arial" w:eastAsia="Times New Roman" w:hAnsi="Arial" w:cs="Arial"/>
                  <w:color w:val="4C4C4E"/>
                  <w:lang w:bidi="ar-SA"/>
                </w:rPr>
                <w:t>minifier.enabled=false</w:t>
              </w:r>
            </w:ins>
          </w:p>
          <w:p w14:paraId="4F2459CE" w14:textId="77777777" w:rsidR="0023084C" w:rsidRPr="0023084C" w:rsidRDefault="0023084C" w:rsidP="0023084C">
            <w:pPr>
              <w:pStyle w:val="ListParagraph"/>
              <w:rPr>
                <w:ins w:id="279" w:author="Aneef Kandukuri" w:date="2016-11-07T15:08:00Z"/>
                <w:rFonts w:ascii="Arial" w:eastAsia="Times New Roman" w:hAnsi="Arial" w:cs="Arial"/>
                <w:color w:val="4C4C4E"/>
                <w:lang w:bidi="ar-SA"/>
              </w:rPr>
            </w:pPr>
            <w:ins w:id="280" w:author="Aneef Kandukuri" w:date="2016-11-07T15:08:00Z">
              <w:r w:rsidRPr="0023084C">
                <w:rPr>
                  <w:rFonts w:ascii="Arial" w:eastAsia="Times New Roman" w:hAnsi="Arial" w:cs="Arial"/>
                  <w:color w:val="4C4C4E"/>
                  <w:lang w:bidi="ar-SA"/>
                </w:rPr>
                <w:t>article.goop.config=propsconfig</w:t>
              </w:r>
            </w:ins>
          </w:p>
          <w:p w14:paraId="40960462" w14:textId="77777777" w:rsidR="0023084C" w:rsidRPr="0023084C" w:rsidRDefault="0023084C" w:rsidP="0023084C">
            <w:pPr>
              <w:pStyle w:val="ListParagraph"/>
              <w:rPr>
                <w:ins w:id="281" w:author="Aneef Kandukuri" w:date="2016-11-07T15:08:00Z"/>
                <w:rFonts w:ascii="Arial" w:eastAsia="Times New Roman" w:hAnsi="Arial" w:cs="Arial"/>
                <w:color w:val="4C4C4E"/>
                <w:lang w:bidi="ar-SA"/>
              </w:rPr>
            </w:pPr>
            <w:ins w:id="282" w:author="Aneef Kandukuri" w:date="2016-11-07T15:08:00Z">
              <w:r w:rsidRPr="0023084C">
                <w:rPr>
                  <w:rFonts w:ascii="Arial" w:eastAsia="Times New Roman" w:hAnsi="Arial" w:cs="Arial"/>
                  <w:color w:val="4C4C4E"/>
                  <w:lang w:bidi="ar-SA"/>
                </w:rPr>
                <w:t>article.user.config=userUtil</w:t>
              </w:r>
            </w:ins>
          </w:p>
          <w:p w14:paraId="5633078E" w14:textId="77777777" w:rsidR="0023084C" w:rsidRPr="0023084C" w:rsidRDefault="0023084C" w:rsidP="0023084C">
            <w:pPr>
              <w:pStyle w:val="ListParagraph"/>
              <w:rPr>
                <w:ins w:id="283" w:author="Aneef Kandukuri" w:date="2016-11-07T15:08:00Z"/>
                <w:rFonts w:ascii="Arial" w:eastAsia="Times New Roman" w:hAnsi="Arial" w:cs="Arial"/>
                <w:color w:val="4C4C4E"/>
                <w:lang w:bidi="ar-SA"/>
              </w:rPr>
            </w:pPr>
            <w:ins w:id="284" w:author="Aneef Kandukuri" w:date="2016-11-07T15:08:00Z">
              <w:r w:rsidRPr="0023084C">
                <w:rPr>
                  <w:rFonts w:ascii="Arial" w:eastAsia="Times New Roman" w:hAnsi="Arial" w:cs="Arial"/>
                  <w:color w:val="4C4C4E"/>
                  <w:lang w:bidi="ar-SA"/>
                </w:rPr>
                <w:t>article.default.config=default</w:t>
              </w:r>
            </w:ins>
          </w:p>
          <w:p w14:paraId="7EB5B843" w14:textId="77777777" w:rsidR="0023084C" w:rsidRPr="0023084C" w:rsidRDefault="0023084C" w:rsidP="0023084C">
            <w:pPr>
              <w:pStyle w:val="ListParagraph"/>
              <w:rPr>
                <w:ins w:id="285" w:author="Aneef Kandukuri" w:date="2016-11-07T15:08:00Z"/>
                <w:rFonts w:ascii="Arial" w:eastAsia="Times New Roman" w:hAnsi="Arial" w:cs="Arial"/>
                <w:color w:val="4C4C4E"/>
                <w:lang w:bidi="ar-SA"/>
              </w:rPr>
            </w:pPr>
            <w:ins w:id="286" w:author="Aneef Kandukuri" w:date="2016-11-07T15:08:00Z">
              <w:r w:rsidRPr="0023084C">
                <w:rPr>
                  <w:rFonts w:ascii="Arial" w:eastAsia="Times New Roman" w:hAnsi="Arial" w:cs="Arial"/>
                  <w:color w:val="4C4C4E"/>
                  <w:lang w:bidi="ar-SA"/>
                </w:rPr>
                <w:t>session.timeout=60</w:t>
              </w:r>
            </w:ins>
          </w:p>
          <w:p w14:paraId="1C6ACED7" w14:textId="77777777" w:rsidR="0023084C" w:rsidRPr="0023084C" w:rsidRDefault="0023084C" w:rsidP="0023084C">
            <w:pPr>
              <w:pStyle w:val="ListParagraph"/>
              <w:rPr>
                <w:ins w:id="287" w:author="Aneef Kandukuri" w:date="2016-11-07T15:08:00Z"/>
                <w:rFonts w:ascii="Arial" w:eastAsia="Times New Roman" w:hAnsi="Arial" w:cs="Arial"/>
                <w:color w:val="4C4C4E"/>
                <w:lang w:bidi="ar-SA"/>
              </w:rPr>
            </w:pPr>
          </w:p>
          <w:p w14:paraId="488DC22E" w14:textId="77777777" w:rsidR="0023084C" w:rsidRPr="0023084C" w:rsidRDefault="0023084C" w:rsidP="0023084C">
            <w:pPr>
              <w:pStyle w:val="ListParagraph"/>
              <w:rPr>
                <w:ins w:id="288" w:author="Aneef Kandukuri" w:date="2016-11-07T15:08:00Z"/>
                <w:rFonts w:ascii="Arial" w:eastAsia="Times New Roman" w:hAnsi="Arial" w:cs="Arial"/>
                <w:color w:val="4C4C4E"/>
                <w:lang w:bidi="ar-SA"/>
              </w:rPr>
            </w:pPr>
            <w:ins w:id="289" w:author="Aneef Kandukuri" w:date="2016-11-07T15:08:00Z">
              <w:r w:rsidRPr="0023084C">
                <w:rPr>
                  <w:rFonts w:ascii="Arial" w:eastAsia="Times New Roman" w:hAnsi="Arial" w:cs="Arial"/>
                  <w:color w:val="4C4C4E"/>
                  <w:lang w:bidi="ar-SA"/>
                </w:rPr>
                <w:t># Cluster Setup Properties</w:t>
              </w:r>
            </w:ins>
          </w:p>
          <w:p w14:paraId="015F41C5" w14:textId="77777777" w:rsidR="0023084C" w:rsidRPr="0023084C" w:rsidRDefault="0023084C" w:rsidP="0023084C">
            <w:pPr>
              <w:pStyle w:val="ListParagraph"/>
              <w:rPr>
                <w:ins w:id="290" w:author="Aneef Kandukuri" w:date="2016-11-07T15:08:00Z"/>
                <w:rFonts w:ascii="Arial" w:eastAsia="Times New Roman" w:hAnsi="Arial" w:cs="Arial"/>
                <w:color w:val="4C4C4E"/>
                <w:lang w:bidi="ar-SA"/>
              </w:rPr>
            </w:pPr>
            <w:ins w:id="291" w:author="Aneef Kandukuri" w:date="2016-11-07T15:08:00Z">
              <w:r w:rsidRPr="0023084C">
                <w:rPr>
                  <w:rFonts w:ascii="Arial" w:eastAsia="Times New Roman" w:hAnsi="Arial" w:cs="Arial"/>
                  <w:color w:val="4C4C4E"/>
                  <w:lang w:bidi="ar-SA"/>
                </w:rPr>
                <w:t>com.liferay.portal.servlet.filters.layoutcache.LayoutCacheFilter=true</w:t>
              </w:r>
            </w:ins>
          </w:p>
          <w:p w14:paraId="3E6ADAFD" w14:textId="77777777" w:rsidR="0023084C" w:rsidRPr="0023084C" w:rsidRDefault="0023084C" w:rsidP="0023084C">
            <w:pPr>
              <w:pStyle w:val="ListParagraph"/>
              <w:rPr>
                <w:ins w:id="292" w:author="Aneef Kandukuri" w:date="2016-11-07T15:08:00Z"/>
                <w:rFonts w:ascii="Arial" w:eastAsia="Times New Roman" w:hAnsi="Arial" w:cs="Arial"/>
                <w:color w:val="4C4C4E"/>
                <w:lang w:bidi="ar-SA"/>
              </w:rPr>
            </w:pPr>
            <w:ins w:id="293" w:author="Aneef Kandukuri" w:date="2016-11-07T15:08:00Z">
              <w:r w:rsidRPr="0023084C">
                <w:rPr>
                  <w:rFonts w:ascii="Arial" w:eastAsia="Times New Roman" w:hAnsi="Arial" w:cs="Arial"/>
                  <w:color w:val="4C4C4E"/>
                  <w:lang w:bidi="ar-SA"/>
                </w:rPr>
                <w:t>com.liferay.portal.servlet.filters.audit.AuditFilter=false</w:t>
              </w:r>
            </w:ins>
          </w:p>
          <w:p w14:paraId="245FED23" w14:textId="77777777" w:rsidR="0023084C" w:rsidRPr="0023084C" w:rsidRDefault="0023084C" w:rsidP="0023084C">
            <w:pPr>
              <w:pStyle w:val="ListParagraph"/>
              <w:rPr>
                <w:ins w:id="294" w:author="Aneef Kandukuri" w:date="2016-11-07T15:08:00Z"/>
                <w:rFonts w:ascii="Arial" w:eastAsia="Times New Roman" w:hAnsi="Arial" w:cs="Arial"/>
                <w:color w:val="4C4C4E"/>
                <w:lang w:bidi="ar-SA"/>
              </w:rPr>
            </w:pPr>
            <w:ins w:id="295" w:author="Aneef Kandukuri" w:date="2016-11-07T15:08:00Z">
              <w:r w:rsidRPr="0023084C">
                <w:rPr>
                  <w:rFonts w:ascii="Arial" w:eastAsia="Times New Roman" w:hAnsi="Arial" w:cs="Arial"/>
                  <w:color w:val="4C4C4E"/>
                  <w:lang w:bidi="ar-SA"/>
                </w:rPr>
                <w:t>com.liferay.portal.servlet.filters.sso.ntlm.NtlmFilter=false</w:t>
              </w:r>
            </w:ins>
          </w:p>
          <w:p w14:paraId="0F1912C3" w14:textId="77777777" w:rsidR="0023084C" w:rsidRPr="0023084C" w:rsidRDefault="0023084C" w:rsidP="0023084C">
            <w:pPr>
              <w:pStyle w:val="ListParagraph"/>
              <w:rPr>
                <w:ins w:id="296" w:author="Aneef Kandukuri" w:date="2016-11-07T15:08:00Z"/>
                <w:rFonts w:ascii="Arial" w:eastAsia="Times New Roman" w:hAnsi="Arial" w:cs="Arial"/>
                <w:color w:val="4C4C4E"/>
                <w:lang w:bidi="ar-SA"/>
              </w:rPr>
            </w:pPr>
            <w:ins w:id="297" w:author="Aneef Kandukuri" w:date="2016-11-07T15:08:00Z">
              <w:r w:rsidRPr="0023084C">
                <w:rPr>
                  <w:rFonts w:ascii="Arial" w:eastAsia="Times New Roman" w:hAnsi="Arial" w:cs="Arial"/>
                  <w:color w:val="4C4C4E"/>
                  <w:lang w:bidi="ar-SA"/>
                </w:rPr>
                <w:t>com.liferay.portal.servlet.filters.sso.ntlm.NtlmPostFilter=false</w:t>
              </w:r>
            </w:ins>
          </w:p>
          <w:p w14:paraId="4FF17B69" w14:textId="77777777" w:rsidR="0023084C" w:rsidRPr="0023084C" w:rsidRDefault="0023084C" w:rsidP="0023084C">
            <w:pPr>
              <w:pStyle w:val="ListParagraph"/>
              <w:rPr>
                <w:ins w:id="298" w:author="Aneef Kandukuri" w:date="2016-11-07T15:08:00Z"/>
                <w:rFonts w:ascii="Arial" w:eastAsia="Times New Roman" w:hAnsi="Arial" w:cs="Arial"/>
                <w:color w:val="4C4C4E"/>
                <w:lang w:bidi="ar-SA"/>
              </w:rPr>
            </w:pPr>
            <w:ins w:id="299" w:author="Aneef Kandukuri" w:date="2016-11-07T15:08:00Z">
              <w:r w:rsidRPr="0023084C">
                <w:rPr>
                  <w:rFonts w:ascii="Arial" w:eastAsia="Times New Roman" w:hAnsi="Arial" w:cs="Arial"/>
                  <w:color w:val="4C4C4E"/>
                  <w:lang w:bidi="ar-SA"/>
                </w:rPr>
                <w:t>com.liferay.portal.sharepoint.SharepointFilter=false</w:t>
              </w:r>
            </w:ins>
          </w:p>
          <w:p w14:paraId="7E184A4D" w14:textId="77777777" w:rsidR="0023084C" w:rsidRPr="0023084C" w:rsidRDefault="0023084C" w:rsidP="0023084C">
            <w:pPr>
              <w:pStyle w:val="ListParagraph"/>
              <w:rPr>
                <w:ins w:id="300" w:author="Aneef Kandukuri" w:date="2016-11-07T15:08:00Z"/>
                <w:rFonts w:ascii="Arial" w:eastAsia="Times New Roman" w:hAnsi="Arial" w:cs="Arial"/>
                <w:color w:val="4C4C4E"/>
                <w:lang w:bidi="ar-SA"/>
              </w:rPr>
            </w:pPr>
            <w:ins w:id="301" w:author="Aneef Kandukuri" w:date="2016-11-07T15:08:00Z">
              <w:r w:rsidRPr="0023084C">
                <w:rPr>
                  <w:rFonts w:ascii="Arial" w:eastAsia="Times New Roman" w:hAnsi="Arial" w:cs="Arial"/>
                  <w:color w:val="4C4C4E"/>
                  <w:lang w:bidi="ar-SA"/>
                </w:rPr>
                <w:t>com.liferay.portal.servlet.filters.sso.opensso.OpenSSOFilter=false</w:t>
              </w:r>
            </w:ins>
          </w:p>
          <w:p w14:paraId="04E7600A" w14:textId="77777777" w:rsidR="0023084C" w:rsidRPr="0023084C" w:rsidRDefault="0023084C" w:rsidP="0023084C">
            <w:pPr>
              <w:pStyle w:val="ListParagraph"/>
              <w:rPr>
                <w:ins w:id="302" w:author="Aneef Kandukuri" w:date="2016-11-07T15:08:00Z"/>
                <w:rFonts w:ascii="Arial" w:eastAsia="Times New Roman" w:hAnsi="Arial" w:cs="Arial"/>
                <w:color w:val="4C4C4E"/>
                <w:lang w:bidi="ar-SA"/>
              </w:rPr>
            </w:pPr>
            <w:ins w:id="303" w:author="Aneef Kandukuri" w:date="2016-11-07T15:08:00Z">
              <w:r w:rsidRPr="0023084C">
                <w:rPr>
                  <w:rFonts w:ascii="Arial" w:eastAsia="Times New Roman" w:hAnsi="Arial" w:cs="Arial"/>
                  <w:color w:val="4C4C4E"/>
                  <w:lang w:bidi="ar-SA"/>
                </w:rPr>
                <w:t>com.liferay.portal.servlet.filters.sso.cas.CASFilter=false</w:t>
              </w:r>
            </w:ins>
          </w:p>
          <w:p w14:paraId="3B5C210C" w14:textId="77777777" w:rsidR="0023084C" w:rsidRPr="0023084C" w:rsidRDefault="0023084C" w:rsidP="0023084C">
            <w:pPr>
              <w:pStyle w:val="ListParagraph"/>
              <w:rPr>
                <w:ins w:id="304" w:author="Aneef Kandukuri" w:date="2016-11-07T15:08:00Z"/>
                <w:rFonts w:ascii="Arial" w:eastAsia="Times New Roman" w:hAnsi="Arial" w:cs="Arial"/>
                <w:color w:val="4C4C4E"/>
                <w:lang w:bidi="ar-SA"/>
              </w:rPr>
            </w:pPr>
          </w:p>
          <w:p w14:paraId="586C92CA" w14:textId="77777777" w:rsidR="0023084C" w:rsidRPr="0023084C" w:rsidRDefault="0023084C" w:rsidP="0023084C">
            <w:pPr>
              <w:pStyle w:val="ListParagraph"/>
              <w:rPr>
                <w:ins w:id="305" w:author="Aneef Kandukuri" w:date="2016-11-07T15:08:00Z"/>
                <w:rFonts w:ascii="Arial" w:eastAsia="Times New Roman" w:hAnsi="Arial" w:cs="Arial"/>
                <w:color w:val="4C4C4E"/>
                <w:lang w:bidi="ar-SA"/>
              </w:rPr>
            </w:pPr>
            <w:ins w:id="306" w:author="Aneef Kandukuri" w:date="2016-11-07T15:08:00Z">
              <w:r w:rsidRPr="0023084C">
                <w:rPr>
                  <w:rFonts w:ascii="Arial" w:eastAsia="Times New Roman" w:hAnsi="Arial" w:cs="Arial"/>
                  <w:color w:val="4C4C4E"/>
                  <w:lang w:bidi="ar-SA"/>
                </w:rPr>
                <w:t>com.liferay.portal.servlet.filters.etag.ETagFilter=true</w:t>
              </w:r>
            </w:ins>
          </w:p>
          <w:p w14:paraId="58482985" w14:textId="77777777" w:rsidR="0023084C" w:rsidRPr="0023084C" w:rsidRDefault="0023084C" w:rsidP="0023084C">
            <w:pPr>
              <w:pStyle w:val="ListParagraph"/>
              <w:rPr>
                <w:ins w:id="307" w:author="Aneef Kandukuri" w:date="2016-11-07T15:08:00Z"/>
                <w:rFonts w:ascii="Arial" w:eastAsia="Times New Roman" w:hAnsi="Arial" w:cs="Arial"/>
                <w:color w:val="4C4C4E"/>
                <w:lang w:bidi="ar-SA"/>
              </w:rPr>
            </w:pPr>
            <w:ins w:id="308" w:author="Aneef Kandukuri" w:date="2016-11-07T15:08:00Z">
              <w:r w:rsidRPr="0023084C">
                <w:rPr>
                  <w:rFonts w:ascii="Arial" w:eastAsia="Times New Roman" w:hAnsi="Arial" w:cs="Arial"/>
                  <w:color w:val="4C4C4E"/>
                  <w:lang w:bidi="ar-SA"/>
                </w:rPr>
                <w:t>com.liferay.portal.servlet.filters.strip.StripFilter=false</w:t>
              </w:r>
            </w:ins>
          </w:p>
          <w:p w14:paraId="636DC0DC" w14:textId="77777777" w:rsidR="0023084C" w:rsidRPr="0023084C" w:rsidRDefault="0023084C" w:rsidP="0023084C">
            <w:pPr>
              <w:pStyle w:val="ListParagraph"/>
              <w:rPr>
                <w:ins w:id="309" w:author="Aneef Kandukuri" w:date="2016-11-07T15:08:00Z"/>
                <w:rFonts w:ascii="Arial" w:eastAsia="Times New Roman" w:hAnsi="Arial" w:cs="Arial"/>
                <w:color w:val="4C4C4E"/>
                <w:lang w:bidi="ar-SA"/>
              </w:rPr>
            </w:pPr>
            <w:ins w:id="310" w:author="Aneef Kandukuri" w:date="2016-11-07T15:08:00Z">
              <w:r w:rsidRPr="0023084C">
                <w:rPr>
                  <w:rFonts w:ascii="Arial" w:eastAsia="Times New Roman" w:hAnsi="Arial" w:cs="Arial"/>
                  <w:color w:val="4C4C4E"/>
                  <w:lang w:bidi="ar-SA"/>
                </w:rPr>
                <w:t>com.liferay.portal.servlet.filters.gzip.GZipFilter=false</w:t>
              </w:r>
            </w:ins>
          </w:p>
          <w:p w14:paraId="048CA732" w14:textId="77777777" w:rsidR="0023084C" w:rsidRPr="0023084C" w:rsidRDefault="0023084C" w:rsidP="0023084C">
            <w:pPr>
              <w:pStyle w:val="ListParagraph"/>
              <w:rPr>
                <w:ins w:id="311" w:author="Aneef Kandukuri" w:date="2016-11-07T15:08:00Z"/>
                <w:rFonts w:ascii="Arial" w:eastAsia="Times New Roman" w:hAnsi="Arial" w:cs="Arial"/>
                <w:color w:val="4C4C4E"/>
                <w:lang w:bidi="ar-SA"/>
              </w:rPr>
            </w:pPr>
          </w:p>
          <w:p w14:paraId="22F6D287" w14:textId="77777777" w:rsidR="0023084C" w:rsidRPr="0023084C" w:rsidRDefault="0023084C" w:rsidP="0023084C">
            <w:pPr>
              <w:pStyle w:val="ListParagraph"/>
              <w:rPr>
                <w:ins w:id="312" w:author="Aneef Kandukuri" w:date="2016-11-07T15:08:00Z"/>
                <w:rFonts w:ascii="Arial" w:eastAsia="Times New Roman" w:hAnsi="Arial" w:cs="Arial"/>
                <w:color w:val="4C4C4E"/>
                <w:lang w:bidi="ar-SA"/>
              </w:rPr>
            </w:pPr>
            <w:ins w:id="313" w:author="Aneef Kandukuri" w:date="2016-11-07T15:08:00Z">
              <w:r w:rsidRPr="0023084C">
                <w:rPr>
                  <w:rFonts w:ascii="Arial" w:eastAsia="Times New Roman" w:hAnsi="Arial" w:cs="Arial"/>
                  <w:color w:val="4C4C4E"/>
                  <w:lang w:bidi="ar-SA"/>
                </w:rPr>
                <w:t>theme.images.fast.load=true</w:t>
              </w:r>
            </w:ins>
          </w:p>
          <w:p w14:paraId="71F742B5" w14:textId="77777777" w:rsidR="0023084C" w:rsidRPr="0023084C" w:rsidRDefault="0023084C" w:rsidP="0023084C">
            <w:pPr>
              <w:pStyle w:val="ListParagraph"/>
              <w:rPr>
                <w:ins w:id="314" w:author="Aneef Kandukuri" w:date="2016-11-07T15:08:00Z"/>
                <w:rFonts w:ascii="Arial" w:eastAsia="Times New Roman" w:hAnsi="Arial" w:cs="Arial"/>
                <w:color w:val="4C4C4E"/>
                <w:lang w:bidi="ar-SA"/>
              </w:rPr>
            </w:pPr>
            <w:ins w:id="315" w:author="Aneef Kandukuri" w:date="2016-11-07T15:08:00Z">
              <w:r w:rsidRPr="0023084C">
                <w:rPr>
                  <w:rFonts w:ascii="Arial" w:eastAsia="Times New Roman" w:hAnsi="Arial" w:cs="Arial"/>
                  <w:color w:val="4C4C4E"/>
                  <w:lang w:bidi="ar-SA"/>
                </w:rPr>
                <w:t>rtlet.css.enabled=false</w:t>
              </w:r>
            </w:ins>
          </w:p>
          <w:p w14:paraId="35C70667" w14:textId="77777777" w:rsidR="0023084C" w:rsidRPr="0023084C" w:rsidRDefault="0023084C" w:rsidP="0023084C">
            <w:pPr>
              <w:pStyle w:val="ListParagraph"/>
              <w:rPr>
                <w:ins w:id="316" w:author="Aneef Kandukuri" w:date="2016-11-07T15:08:00Z"/>
                <w:rFonts w:ascii="Arial" w:eastAsia="Times New Roman" w:hAnsi="Arial" w:cs="Arial"/>
                <w:color w:val="4C4C4E"/>
                <w:lang w:bidi="ar-SA"/>
              </w:rPr>
            </w:pPr>
            <w:ins w:id="317" w:author="Aneef Kandukuri" w:date="2016-11-07T15:08:00Z">
              <w:r w:rsidRPr="0023084C">
                <w:rPr>
                  <w:rFonts w:ascii="Arial" w:eastAsia="Times New Roman" w:hAnsi="Arial" w:cs="Arial"/>
                  <w:color w:val="4C4C4E"/>
                  <w:lang w:bidi="ar-SA"/>
                </w:rPr>
                <w:t>javascript.fast.load=true</w:t>
              </w:r>
            </w:ins>
          </w:p>
          <w:p w14:paraId="2F4D5F95" w14:textId="77777777" w:rsidR="0023084C" w:rsidRPr="0023084C" w:rsidRDefault="0023084C" w:rsidP="0023084C">
            <w:pPr>
              <w:pStyle w:val="ListParagraph"/>
              <w:rPr>
                <w:ins w:id="318" w:author="Aneef Kandukuri" w:date="2016-11-07T15:08:00Z"/>
                <w:rFonts w:ascii="Arial" w:eastAsia="Times New Roman" w:hAnsi="Arial" w:cs="Arial"/>
                <w:color w:val="4C4C4E"/>
                <w:lang w:bidi="ar-SA"/>
              </w:rPr>
            </w:pPr>
            <w:ins w:id="319" w:author="Aneef Kandukuri" w:date="2016-11-07T15:08:00Z">
              <w:r w:rsidRPr="0023084C">
                <w:rPr>
                  <w:rFonts w:ascii="Arial" w:eastAsia="Times New Roman" w:hAnsi="Arial" w:cs="Arial"/>
                  <w:color w:val="4C4C4E"/>
                  <w:lang w:bidi="ar-SA"/>
                </w:rPr>
                <w:t>theme.css.fast.load=true</w:t>
              </w:r>
            </w:ins>
          </w:p>
          <w:p w14:paraId="46589984" w14:textId="77777777" w:rsidR="0023084C" w:rsidRPr="0023084C" w:rsidRDefault="0023084C" w:rsidP="0023084C">
            <w:pPr>
              <w:pStyle w:val="ListParagraph"/>
              <w:rPr>
                <w:ins w:id="320" w:author="Aneef Kandukuri" w:date="2016-11-07T15:08:00Z"/>
                <w:rFonts w:ascii="Arial" w:eastAsia="Times New Roman" w:hAnsi="Arial" w:cs="Arial"/>
                <w:color w:val="4C4C4E"/>
                <w:lang w:bidi="ar-SA"/>
              </w:rPr>
            </w:pPr>
            <w:ins w:id="321" w:author="Aneef Kandukuri" w:date="2016-11-07T15:08:00Z">
              <w:r w:rsidRPr="0023084C">
                <w:rPr>
                  <w:rFonts w:ascii="Arial" w:eastAsia="Times New Roman" w:hAnsi="Arial" w:cs="Arial"/>
                  <w:color w:val="4C4C4E"/>
                  <w:lang w:bidi="ar-SA"/>
                </w:rPr>
                <w:t>velocity.engine.resource.manager.cache.enabled=true</w:t>
              </w:r>
            </w:ins>
          </w:p>
          <w:p w14:paraId="5006343E" w14:textId="77777777" w:rsidR="0023084C" w:rsidRPr="0023084C" w:rsidRDefault="0023084C" w:rsidP="0023084C">
            <w:pPr>
              <w:pStyle w:val="ListParagraph"/>
              <w:rPr>
                <w:ins w:id="322" w:author="Aneef Kandukuri" w:date="2016-11-07T15:08:00Z"/>
                <w:rFonts w:ascii="Arial" w:eastAsia="Times New Roman" w:hAnsi="Arial" w:cs="Arial"/>
                <w:color w:val="4C4C4E"/>
                <w:lang w:bidi="ar-SA"/>
              </w:rPr>
            </w:pPr>
            <w:ins w:id="323" w:author="Aneef Kandukuri" w:date="2016-11-07T15:08:00Z">
              <w:r w:rsidRPr="0023084C">
                <w:rPr>
                  <w:rFonts w:ascii="Arial" w:eastAsia="Times New Roman" w:hAnsi="Arial" w:cs="Arial"/>
                  <w:color w:val="4C4C4E"/>
                  <w:lang w:bidi="ar-SA"/>
                </w:rPr>
                <w:t>session.tracker.memory.enabled=false</w:t>
              </w:r>
            </w:ins>
          </w:p>
          <w:p w14:paraId="190F1FD1" w14:textId="77777777" w:rsidR="0023084C" w:rsidRPr="0023084C" w:rsidRDefault="0023084C" w:rsidP="0023084C">
            <w:pPr>
              <w:pStyle w:val="ListParagraph"/>
              <w:rPr>
                <w:ins w:id="324" w:author="Aneef Kandukuri" w:date="2016-11-07T15:08:00Z"/>
                <w:rFonts w:ascii="Arial" w:eastAsia="Times New Roman" w:hAnsi="Arial" w:cs="Arial"/>
                <w:color w:val="4C4C4E"/>
                <w:lang w:bidi="ar-SA"/>
              </w:rPr>
            </w:pPr>
            <w:ins w:id="325" w:author="Aneef Kandukuri" w:date="2016-11-07T15:08:00Z">
              <w:r w:rsidRPr="0023084C">
                <w:rPr>
                  <w:rFonts w:ascii="Arial" w:eastAsia="Times New Roman" w:hAnsi="Arial" w:cs="Arial"/>
                  <w:color w:val="4C4C4E"/>
                  <w:lang w:bidi="ar-SA"/>
                </w:rPr>
                <w:t>counter.increment=2000</w:t>
              </w:r>
            </w:ins>
          </w:p>
          <w:p w14:paraId="744460FA" w14:textId="77777777" w:rsidR="0023084C" w:rsidRPr="0023084C" w:rsidRDefault="0023084C" w:rsidP="0023084C">
            <w:pPr>
              <w:pStyle w:val="ListParagraph"/>
              <w:rPr>
                <w:ins w:id="326" w:author="Aneef Kandukuri" w:date="2016-11-07T15:08:00Z"/>
                <w:rFonts w:ascii="Arial" w:eastAsia="Times New Roman" w:hAnsi="Arial" w:cs="Arial"/>
                <w:color w:val="4C4C4E"/>
                <w:lang w:bidi="ar-SA"/>
              </w:rPr>
            </w:pPr>
            <w:ins w:id="327" w:author="Aneef Kandukuri" w:date="2016-11-07T15:08:00Z">
              <w:r w:rsidRPr="0023084C">
                <w:rPr>
                  <w:rFonts w:ascii="Arial" w:eastAsia="Times New Roman" w:hAnsi="Arial" w:cs="Arial"/>
                  <w:color w:val="4C4C4E"/>
                  <w:lang w:bidi="ar-SA"/>
                </w:rPr>
                <w:t>counter.increment.com.liferay.portal.model.Layout=10</w:t>
              </w:r>
            </w:ins>
          </w:p>
          <w:p w14:paraId="7E493EAB" w14:textId="77777777" w:rsidR="0023084C" w:rsidRPr="0023084C" w:rsidRDefault="0023084C" w:rsidP="0023084C">
            <w:pPr>
              <w:pStyle w:val="ListParagraph"/>
              <w:rPr>
                <w:ins w:id="328" w:author="Aneef Kandukuri" w:date="2016-11-07T15:08:00Z"/>
                <w:rFonts w:ascii="Arial" w:eastAsia="Times New Roman" w:hAnsi="Arial" w:cs="Arial"/>
                <w:color w:val="4C4C4E"/>
                <w:lang w:bidi="ar-SA"/>
              </w:rPr>
            </w:pPr>
            <w:ins w:id="329" w:author="Aneef Kandukuri" w:date="2016-11-07T15:08:00Z">
              <w:r w:rsidRPr="0023084C">
                <w:rPr>
                  <w:rFonts w:ascii="Arial" w:eastAsia="Times New Roman" w:hAnsi="Arial" w:cs="Arial"/>
                  <w:color w:val="4C4C4E"/>
                  <w:lang w:bidi="ar-SA"/>
                </w:rPr>
                <w:t>direct.servlet.context.reload=false</w:t>
              </w:r>
            </w:ins>
          </w:p>
          <w:p w14:paraId="5AF61D08" w14:textId="77777777" w:rsidR="0023084C" w:rsidRPr="0023084C" w:rsidRDefault="0023084C" w:rsidP="0023084C">
            <w:pPr>
              <w:pStyle w:val="ListParagraph"/>
              <w:rPr>
                <w:ins w:id="330" w:author="Aneef Kandukuri" w:date="2016-11-07T15:08:00Z"/>
                <w:rFonts w:ascii="Arial" w:eastAsia="Times New Roman" w:hAnsi="Arial" w:cs="Arial"/>
                <w:color w:val="4C4C4E"/>
                <w:lang w:bidi="ar-SA"/>
              </w:rPr>
            </w:pPr>
          </w:p>
          <w:p w14:paraId="2EC49FF0" w14:textId="77777777" w:rsidR="0023084C" w:rsidRPr="00DB76A5" w:rsidRDefault="0023084C" w:rsidP="0023084C">
            <w:pPr>
              <w:pStyle w:val="ListParagraph"/>
              <w:rPr>
                <w:ins w:id="331" w:author="Aneef Kandukuri" w:date="2016-11-07T15:08:00Z"/>
                <w:rFonts w:ascii="Arial" w:eastAsia="Times New Roman" w:hAnsi="Arial" w:cs="Arial"/>
                <w:color w:val="4C4C4E"/>
                <w:highlight w:val="yellow"/>
                <w:lang w:bidi="ar-SA"/>
                <w:rPrChange w:id="332" w:author="Aneef Kandukuri" w:date="2016-11-07T15:11:00Z">
                  <w:rPr>
                    <w:ins w:id="333" w:author="Aneef Kandukuri" w:date="2016-11-07T15:08:00Z"/>
                    <w:rFonts w:ascii="Arial" w:eastAsia="Times New Roman" w:hAnsi="Arial" w:cs="Arial"/>
                    <w:color w:val="4C4C4E"/>
                    <w:lang w:bidi="ar-SA"/>
                  </w:rPr>
                </w:rPrChange>
              </w:rPr>
            </w:pPr>
            <w:ins w:id="334" w:author="Aneef Kandukuri" w:date="2016-11-07T15:08:00Z">
              <w:r w:rsidRPr="00DB76A5">
                <w:rPr>
                  <w:rFonts w:ascii="Arial" w:eastAsia="Times New Roman" w:hAnsi="Arial" w:cs="Arial"/>
                  <w:color w:val="4C4C4E"/>
                  <w:highlight w:val="yellow"/>
                  <w:lang w:bidi="ar-SA"/>
                  <w:rPrChange w:id="335" w:author="Aneef Kandukuri" w:date="2016-11-07T15:11:00Z">
                    <w:rPr>
                      <w:rFonts w:ascii="Arial" w:eastAsia="Times New Roman" w:hAnsi="Arial" w:cs="Arial"/>
                      <w:color w:val="4C4C4E"/>
                      <w:lang w:bidi="ar-SA"/>
                    </w:rPr>
                  </w:rPrChange>
                </w:rPr>
                <w:t># Document Repository and Image Gallery</w:t>
              </w:r>
            </w:ins>
          </w:p>
          <w:p w14:paraId="48388078" w14:textId="77777777" w:rsidR="0023084C" w:rsidRPr="00DB76A5" w:rsidRDefault="0023084C" w:rsidP="0023084C">
            <w:pPr>
              <w:pStyle w:val="ListParagraph"/>
              <w:rPr>
                <w:ins w:id="336" w:author="Aneef Kandukuri" w:date="2016-11-07T15:08:00Z"/>
                <w:rFonts w:ascii="Arial" w:eastAsia="Times New Roman" w:hAnsi="Arial" w:cs="Arial"/>
                <w:color w:val="4C4C4E"/>
                <w:highlight w:val="yellow"/>
                <w:lang w:bidi="ar-SA"/>
                <w:rPrChange w:id="337" w:author="Aneef Kandukuri" w:date="2016-11-07T15:11:00Z">
                  <w:rPr>
                    <w:ins w:id="338" w:author="Aneef Kandukuri" w:date="2016-11-07T15:08:00Z"/>
                    <w:rFonts w:ascii="Arial" w:eastAsia="Times New Roman" w:hAnsi="Arial" w:cs="Arial"/>
                    <w:color w:val="4C4C4E"/>
                    <w:lang w:bidi="ar-SA"/>
                  </w:rPr>
                </w:rPrChange>
              </w:rPr>
            </w:pPr>
            <w:ins w:id="339" w:author="Aneef Kandukuri" w:date="2016-11-07T15:08:00Z">
              <w:r w:rsidRPr="00DB76A5">
                <w:rPr>
                  <w:rFonts w:ascii="Arial" w:eastAsia="Times New Roman" w:hAnsi="Arial" w:cs="Arial"/>
                  <w:color w:val="4C4C4E"/>
                  <w:highlight w:val="yellow"/>
                  <w:lang w:bidi="ar-SA"/>
                  <w:rPrChange w:id="340" w:author="Aneef Kandukuri" w:date="2016-11-07T15:11:00Z">
                    <w:rPr>
                      <w:rFonts w:ascii="Arial" w:eastAsia="Times New Roman" w:hAnsi="Arial" w:cs="Arial"/>
                      <w:color w:val="4C4C4E"/>
                      <w:lang w:bidi="ar-SA"/>
                    </w:rPr>
                  </w:rPrChange>
                </w:rPr>
                <w:t>dl.store.impl=com.liferay.portal.store.file.system.AdvancedFileSystemStore</w:t>
              </w:r>
            </w:ins>
          </w:p>
          <w:p w14:paraId="3AA563F8" w14:textId="77777777" w:rsidR="0023084C" w:rsidRPr="00DB76A5" w:rsidRDefault="0023084C" w:rsidP="0023084C">
            <w:pPr>
              <w:pStyle w:val="ListParagraph"/>
              <w:rPr>
                <w:ins w:id="341" w:author="Aneef Kandukuri" w:date="2016-11-07T15:08:00Z"/>
                <w:rFonts w:ascii="Arial" w:eastAsia="Times New Roman" w:hAnsi="Arial" w:cs="Arial"/>
                <w:color w:val="4C4C4E"/>
                <w:highlight w:val="yellow"/>
                <w:lang w:bidi="ar-SA"/>
                <w:rPrChange w:id="342" w:author="Aneef Kandukuri" w:date="2016-11-07T15:11:00Z">
                  <w:rPr>
                    <w:ins w:id="343" w:author="Aneef Kandukuri" w:date="2016-11-07T15:08:00Z"/>
                    <w:rFonts w:ascii="Arial" w:eastAsia="Times New Roman" w:hAnsi="Arial" w:cs="Arial"/>
                    <w:color w:val="4C4C4E"/>
                    <w:lang w:bidi="ar-SA"/>
                  </w:rPr>
                </w:rPrChange>
              </w:rPr>
            </w:pPr>
          </w:p>
          <w:p w14:paraId="75F8FBE7" w14:textId="77777777" w:rsidR="0023084C" w:rsidRPr="00DB76A5" w:rsidRDefault="0023084C" w:rsidP="0023084C">
            <w:pPr>
              <w:pStyle w:val="ListParagraph"/>
              <w:rPr>
                <w:ins w:id="344" w:author="Aneef Kandukuri" w:date="2016-11-07T15:08:00Z"/>
                <w:rFonts w:ascii="Arial" w:eastAsia="Times New Roman" w:hAnsi="Arial" w:cs="Arial"/>
                <w:color w:val="4C4C4E"/>
                <w:highlight w:val="yellow"/>
                <w:lang w:bidi="ar-SA"/>
                <w:rPrChange w:id="345" w:author="Aneef Kandukuri" w:date="2016-11-07T15:11:00Z">
                  <w:rPr>
                    <w:ins w:id="346" w:author="Aneef Kandukuri" w:date="2016-11-07T15:08:00Z"/>
                    <w:rFonts w:ascii="Arial" w:eastAsia="Times New Roman" w:hAnsi="Arial" w:cs="Arial"/>
                    <w:color w:val="4C4C4E"/>
                    <w:lang w:bidi="ar-SA"/>
                  </w:rPr>
                </w:rPrChange>
              </w:rPr>
            </w:pPr>
            <w:ins w:id="347" w:author="Aneef Kandukuri" w:date="2016-11-07T15:08:00Z">
              <w:r w:rsidRPr="00DB76A5">
                <w:rPr>
                  <w:rFonts w:ascii="Arial" w:eastAsia="Times New Roman" w:hAnsi="Arial" w:cs="Arial"/>
                  <w:color w:val="4C4C4E"/>
                  <w:highlight w:val="yellow"/>
                  <w:lang w:bidi="ar-SA"/>
                  <w:rPrChange w:id="348" w:author="Aneef Kandukuri" w:date="2016-11-07T15:11:00Z">
                    <w:rPr>
                      <w:rFonts w:ascii="Arial" w:eastAsia="Times New Roman" w:hAnsi="Arial" w:cs="Arial"/>
                      <w:color w:val="4C4C4E"/>
                      <w:lang w:bidi="ar-SA"/>
                    </w:rPr>
                  </w:rPrChange>
                </w:rPr>
                <w:t># Unicast related properties</w:t>
              </w:r>
            </w:ins>
          </w:p>
          <w:p w14:paraId="6BE4D2D0" w14:textId="77777777" w:rsidR="0023084C" w:rsidRPr="00DB76A5" w:rsidRDefault="0023084C" w:rsidP="0023084C">
            <w:pPr>
              <w:pStyle w:val="ListParagraph"/>
              <w:rPr>
                <w:ins w:id="349" w:author="Aneef Kandukuri" w:date="2016-11-07T15:08:00Z"/>
                <w:rFonts w:ascii="Arial" w:eastAsia="Times New Roman" w:hAnsi="Arial" w:cs="Arial"/>
                <w:color w:val="4C4C4E"/>
                <w:highlight w:val="yellow"/>
                <w:lang w:bidi="ar-SA"/>
                <w:rPrChange w:id="350" w:author="Aneef Kandukuri" w:date="2016-11-07T15:11:00Z">
                  <w:rPr>
                    <w:ins w:id="351" w:author="Aneef Kandukuri" w:date="2016-11-07T15:08:00Z"/>
                    <w:rFonts w:ascii="Arial" w:eastAsia="Times New Roman" w:hAnsi="Arial" w:cs="Arial"/>
                    <w:color w:val="4C4C4E"/>
                    <w:lang w:bidi="ar-SA"/>
                  </w:rPr>
                </w:rPrChange>
              </w:rPr>
            </w:pPr>
            <w:ins w:id="352" w:author="Aneef Kandukuri" w:date="2016-11-07T15:08:00Z">
              <w:r w:rsidRPr="00DB76A5">
                <w:rPr>
                  <w:rFonts w:ascii="Arial" w:eastAsia="Times New Roman" w:hAnsi="Arial" w:cs="Arial"/>
                  <w:color w:val="4C4C4E"/>
                  <w:highlight w:val="yellow"/>
                  <w:lang w:bidi="ar-SA"/>
                  <w:rPrChange w:id="353" w:author="Aneef Kandukuri" w:date="2016-11-07T15:11:00Z">
                    <w:rPr>
                      <w:rFonts w:ascii="Arial" w:eastAsia="Times New Roman" w:hAnsi="Arial" w:cs="Arial"/>
                      <w:color w:val="4C4C4E"/>
                      <w:lang w:bidi="ar-SA"/>
                    </w:rPr>
                  </w:rPrChange>
                </w:rPr>
                <w:t>web.server.display.node=true</w:t>
              </w:r>
            </w:ins>
          </w:p>
          <w:p w14:paraId="4478662E" w14:textId="77777777" w:rsidR="0023084C" w:rsidRPr="00DB76A5" w:rsidRDefault="0023084C" w:rsidP="0023084C">
            <w:pPr>
              <w:pStyle w:val="ListParagraph"/>
              <w:rPr>
                <w:ins w:id="354" w:author="Aneef Kandukuri" w:date="2016-11-07T15:08:00Z"/>
                <w:rFonts w:ascii="Arial" w:eastAsia="Times New Roman" w:hAnsi="Arial" w:cs="Arial"/>
                <w:color w:val="4C4C4E"/>
                <w:highlight w:val="yellow"/>
                <w:lang w:bidi="ar-SA"/>
                <w:rPrChange w:id="355" w:author="Aneef Kandukuri" w:date="2016-11-07T15:11:00Z">
                  <w:rPr>
                    <w:ins w:id="356" w:author="Aneef Kandukuri" w:date="2016-11-07T15:08:00Z"/>
                    <w:rFonts w:ascii="Arial" w:eastAsia="Times New Roman" w:hAnsi="Arial" w:cs="Arial"/>
                    <w:color w:val="4C4C4E"/>
                    <w:lang w:bidi="ar-SA"/>
                  </w:rPr>
                </w:rPrChange>
              </w:rPr>
            </w:pPr>
            <w:ins w:id="357" w:author="Aneef Kandukuri" w:date="2016-11-07T15:08:00Z">
              <w:r w:rsidRPr="00DB76A5">
                <w:rPr>
                  <w:rFonts w:ascii="Arial" w:eastAsia="Times New Roman" w:hAnsi="Arial" w:cs="Arial"/>
                  <w:color w:val="4C4C4E"/>
                  <w:highlight w:val="yellow"/>
                  <w:lang w:bidi="ar-SA"/>
                  <w:rPrChange w:id="358" w:author="Aneef Kandukuri" w:date="2016-11-07T15:11:00Z">
                    <w:rPr>
                      <w:rFonts w:ascii="Arial" w:eastAsia="Times New Roman" w:hAnsi="Arial" w:cs="Arial"/>
                      <w:color w:val="4C4C4E"/>
                      <w:lang w:bidi="ar-SA"/>
                    </w:rPr>
                  </w:rPrChange>
                </w:rPr>
                <w:t>cluster.link.node.bootup.response.timeout=1800000</w:t>
              </w:r>
            </w:ins>
          </w:p>
          <w:p w14:paraId="59F4CCD9" w14:textId="77777777" w:rsidR="0023084C" w:rsidRPr="00DB76A5" w:rsidRDefault="0023084C" w:rsidP="0023084C">
            <w:pPr>
              <w:pStyle w:val="ListParagraph"/>
              <w:rPr>
                <w:ins w:id="359" w:author="Aneef Kandukuri" w:date="2016-11-07T15:08:00Z"/>
                <w:rFonts w:ascii="Arial" w:eastAsia="Times New Roman" w:hAnsi="Arial" w:cs="Arial"/>
                <w:color w:val="4C4C4E"/>
                <w:highlight w:val="yellow"/>
                <w:lang w:bidi="ar-SA"/>
                <w:rPrChange w:id="360" w:author="Aneef Kandukuri" w:date="2016-11-07T15:11:00Z">
                  <w:rPr>
                    <w:ins w:id="361" w:author="Aneef Kandukuri" w:date="2016-11-07T15:08:00Z"/>
                    <w:rFonts w:ascii="Arial" w:eastAsia="Times New Roman" w:hAnsi="Arial" w:cs="Arial"/>
                    <w:color w:val="4C4C4E"/>
                    <w:lang w:bidi="ar-SA"/>
                  </w:rPr>
                </w:rPrChange>
              </w:rPr>
            </w:pPr>
            <w:ins w:id="362" w:author="Aneef Kandukuri" w:date="2016-11-07T15:08:00Z">
              <w:r w:rsidRPr="00DB76A5">
                <w:rPr>
                  <w:rFonts w:ascii="Arial" w:eastAsia="Times New Roman" w:hAnsi="Arial" w:cs="Arial"/>
                  <w:color w:val="4C4C4E"/>
                  <w:highlight w:val="yellow"/>
                  <w:lang w:bidi="ar-SA"/>
                  <w:rPrChange w:id="363" w:author="Aneef Kandukuri" w:date="2016-11-07T15:11:00Z">
                    <w:rPr>
                      <w:rFonts w:ascii="Arial" w:eastAsia="Times New Roman" w:hAnsi="Arial" w:cs="Arial"/>
                      <w:color w:val="4C4C4E"/>
                      <w:lang w:bidi="ar-SA"/>
                    </w:rPr>
                  </w:rPrChange>
                </w:rPr>
                <w:t>cluster.link.channel.properties.control=/unicast.xml</w:t>
              </w:r>
            </w:ins>
          </w:p>
          <w:p w14:paraId="1F638E61" w14:textId="77777777" w:rsidR="0023084C" w:rsidRPr="00DB76A5" w:rsidRDefault="0023084C" w:rsidP="0023084C">
            <w:pPr>
              <w:pStyle w:val="ListParagraph"/>
              <w:rPr>
                <w:ins w:id="364" w:author="Aneef Kandukuri" w:date="2016-11-07T15:08:00Z"/>
                <w:rFonts w:ascii="Arial" w:eastAsia="Times New Roman" w:hAnsi="Arial" w:cs="Arial"/>
                <w:color w:val="4C4C4E"/>
                <w:highlight w:val="yellow"/>
                <w:lang w:bidi="ar-SA"/>
                <w:rPrChange w:id="365" w:author="Aneef Kandukuri" w:date="2016-11-07T15:11:00Z">
                  <w:rPr>
                    <w:ins w:id="366" w:author="Aneef Kandukuri" w:date="2016-11-07T15:08:00Z"/>
                    <w:rFonts w:ascii="Arial" w:eastAsia="Times New Roman" w:hAnsi="Arial" w:cs="Arial"/>
                    <w:color w:val="4C4C4E"/>
                    <w:lang w:bidi="ar-SA"/>
                  </w:rPr>
                </w:rPrChange>
              </w:rPr>
            </w:pPr>
            <w:ins w:id="367" w:author="Aneef Kandukuri" w:date="2016-11-07T15:08:00Z">
              <w:r w:rsidRPr="00DB76A5">
                <w:rPr>
                  <w:rFonts w:ascii="Arial" w:eastAsia="Times New Roman" w:hAnsi="Arial" w:cs="Arial"/>
                  <w:color w:val="4C4C4E"/>
                  <w:highlight w:val="yellow"/>
                  <w:lang w:bidi="ar-SA"/>
                  <w:rPrChange w:id="368" w:author="Aneef Kandukuri" w:date="2016-11-07T15:11:00Z">
                    <w:rPr>
                      <w:rFonts w:ascii="Arial" w:eastAsia="Times New Roman" w:hAnsi="Arial" w:cs="Arial"/>
                      <w:color w:val="4C4C4E"/>
                      <w:lang w:bidi="ar-SA"/>
                    </w:rPr>
                  </w:rPrChange>
                </w:rPr>
                <w:t>cluster.link.channel.properties.transport.0=/unicast.xml</w:t>
              </w:r>
            </w:ins>
          </w:p>
          <w:p w14:paraId="4959E825" w14:textId="77777777" w:rsidR="0023084C" w:rsidRPr="00DB76A5" w:rsidRDefault="0023084C" w:rsidP="0023084C">
            <w:pPr>
              <w:pStyle w:val="ListParagraph"/>
              <w:rPr>
                <w:ins w:id="369" w:author="Aneef Kandukuri" w:date="2016-11-07T15:08:00Z"/>
                <w:rFonts w:ascii="Arial" w:eastAsia="Times New Roman" w:hAnsi="Arial" w:cs="Arial"/>
                <w:color w:val="4C4C4E"/>
                <w:highlight w:val="yellow"/>
                <w:lang w:bidi="ar-SA"/>
                <w:rPrChange w:id="370" w:author="Aneef Kandukuri" w:date="2016-11-07T15:11:00Z">
                  <w:rPr>
                    <w:ins w:id="371" w:author="Aneef Kandukuri" w:date="2016-11-07T15:08:00Z"/>
                    <w:rFonts w:ascii="Arial" w:eastAsia="Times New Roman" w:hAnsi="Arial" w:cs="Arial"/>
                    <w:color w:val="4C4C4E"/>
                    <w:lang w:bidi="ar-SA"/>
                  </w:rPr>
                </w:rPrChange>
              </w:rPr>
            </w:pPr>
            <w:ins w:id="372" w:author="Aneef Kandukuri" w:date="2016-11-07T15:08:00Z">
              <w:r w:rsidRPr="00DB76A5">
                <w:rPr>
                  <w:rFonts w:ascii="Arial" w:eastAsia="Times New Roman" w:hAnsi="Arial" w:cs="Arial"/>
                  <w:color w:val="4C4C4E"/>
                  <w:highlight w:val="yellow"/>
                  <w:lang w:bidi="ar-SA"/>
                  <w:rPrChange w:id="373" w:author="Aneef Kandukuri" w:date="2016-11-07T15:11:00Z">
                    <w:rPr>
                      <w:rFonts w:ascii="Arial" w:eastAsia="Times New Roman" w:hAnsi="Arial" w:cs="Arial"/>
                      <w:color w:val="4C4C4E"/>
                      <w:lang w:bidi="ar-SA"/>
                    </w:rPr>
                  </w:rPrChange>
                </w:rPr>
                <w:t>ehcache.bootstrap.cache.loader.factory=com.liferay.portal.cache.ehcache.JGroupsBootstrapCacheLoaderFactory</w:t>
              </w:r>
            </w:ins>
          </w:p>
          <w:p w14:paraId="192BA32B" w14:textId="77777777" w:rsidR="0023084C" w:rsidRPr="00DB76A5" w:rsidRDefault="0023084C" w:rsidP="0023084C">
            <w:pPr>
              <w:pStyle w:val="ListParagraph"/>
              <w:rPr>
                <w:ins w:id="374" w:author="Aneef Kandukuri" w:date="2016-11-07T15:08:00Z"/>
                <w:rFonts w:ascii="Arial" w:eastAsia="Times New Roman" w:hAnsi="Arial" w:cs="Arial"/>
                <w:color w:val="4C4C4E"/>
                <w:highlight w:val="yellow"/>
                <w:lang w:bidi="ar-SA"/>
                <w:rPrChange w:id="375" w:author="Aneef Kandukuri" w:date="2016-11-07T15:11:00Z">
                  <w:rPr>
                    <w:ins w:id="376" w:author="Aneef Kandukuri" w:date="2016-11-07T15:08:00Z"/>
                    <w:rFonts w:ascii="Arial" w:eastAsia="Times New Roman" w:hAnsi="Arial" w:cs="Arial"/>
                    <w:color w:val="4C4C4E"/>
                    <w:lang w:bidi="ar-SA"/>
                  </w:rPr>
                </w:rPrChange>
              </w:rPr>
            </w:pPr>
            <w:ins w:id="377" w:author="Aneef Kandukuri" w:date="2016-11-07T15:08:00Z">
              <w:r w:rsidRPr="00DB76A5">
                <w:rPr>
                  <w:rFonts w:ascii="Arial" w:eastAsia="Times New Roman" w:hAnsi="Arial" w:cs="Arial"/>
                  <w:color w:val="4C4C4E"/>
                  <w:highlight w:val="yellow"/>
                  <w:lang w:bidi="ar-SA"/>
                  <w:rPrChange w:id="378" w:author="Aneef Kandukuri" w:date="2016-11-07T15:11:00Z">
                    <w:rPr>
                      <w:rFonts w:ascii="Arial" w:eastAsia="Times New Roman" w:hAnsi="Arial" w:cs="Arial"/>
                      <w:color w:val="4C4C4E"/>
                      <w:lang w:bidi="ar-SA"/>
                    </w:rPr>
                  </w:rPrChange>
                </w:rPr>
                <w:t>ehcache.cache.event.listener.factory=net.sf.ehcache.distribution.jgroups.JGroupsCacheReplicatorFactory</w:t>
              </w:r>
            </w:ins>
          </w:p>
          <w:p w14:paraId="3A1F664A" w14:textId="77777777" w:rsidR="0023084C" w:rsidRPr="00DB76A5" w:rsidRDefault="0023084C" w:rsidP="0023084C">
            <w:pPr>
              <w:pStyle w:val="ListParagraph"/>
              <w:rPr>
                <w:ins w:id="379" w:author="Aneef Kandukuri" w:date="2016-11-07T15:08:00Z"/>
                <w:rFonts w:ascii="Arial" w:eastAsia="Times New Roman" w:hAnsi="Arial" w:cs="Arial"/>
                <w:color w:val="4C4C4E"/>
                <w:highlight w:val="yellow"/>
                <w:lang w:bidi="ar-SA"/>
                <w:rPrChange w:id="380" w:author="Aneef Kandukuri" w:date="2016-11-07T15:11:00Z">
                  <w:rPr>
                    <w:ins w:id="381" w:author="Aneef Kandukuri" w:date="2016-11-07T15:08:00Z"/>
                    <w:rFonts w:ascii="Arial" w:eastAsia="Times New Roman" w:hAnsi="Arial" w:cs="Arial"/>
                    <w:color w:val="4C4C4E"/>
                    <w:lang w:bidi="ar-SA"/>
                  </w:rPr>
                </w:rPrChange>
              </w:rPr>
            </w:pPr>
            <w:ins w:id="382" w:author="Aneef Kandukuri" w:date="2016-11-07T15:08:00Z">
              <w:r w:rsidRPr="00DB76A5">
                <w:rPr>
                  <w:rFonts w:ascii="Arial" w:eastAsia="Times New Roman" w:hAnsi="Arial" w:cs="Arial"/>
                  <w:color w:val="4C4C4E"/>
                  <w:highlight w:val="yellow"/>
                  <w:lang w:bidi="ar-SA"/>
                  <w:rPrChange w:id="383" w:author="Aneef Kandukuri" w:date="2016-11-07T15:11:00Z">
                    <w:rPr>
                      <w:rFonts w:ascii="Arial" w:eastAsia="Times New Roman" w:hAnsi="Arial" w:cs="Arial"/>
                      <w:color w:val="4C4C4E"/>
                      <w:lang w:bidi="ar-SA"/>
                    </w:rPr>
                  </w:rPrChange>
                </w:rPr>
                <w:lastRenderedPageBreak/>
                <w:t>ehcache.cache.manager.peer.provider.factory=net.sf.ehcache.distribution.jgroups.JGroupsCacheManagerPeerProviderFactory</w:t>
              </w:r>
            </w:ins>
          </w:p>
          <w:p w14:paraId="61A3EB2A" w14:textId="77777777" w:rsidR="0023084C" w:rsidRPr="00DB76A5" w:rsidRDefault="0023084C" w:rsidP="0023084C">
            <w:pPr>
              <w:pStyle w:val="ListParagraph"/>
              <w:rPr>
                <w:ins w:id="384" w:author="Aneef Kandukuri" w:date="2016-11-07T15:08:00Z"/>
                <w:rFonts w:ascii="Arial" w:eastAsia="Times New Roman" w:hAnsi="Arial" w:cs="Arial"/>
                <w:color w:val="4C4C4E"/>
                <w:highlight w:val="yellow"/>
                <w:lang w:bidi="ar-SA"/>
                <w:rPrChange w:id="385" w:author="Aneef Kandukuri" w:date="2016-11-07T15:11:00Z">
                  <w:rPr>
                    <w:ins w:id="386" w:author="Aneef Kandukuri" w:date="2016-11-07T15:08:00Z"/>
                    <w:rFonts w:ascii="Arial" w:eastAsia="Times New Roman" w:hAnsi="Arial" w:cs="Arial"/>
                    <w:color w:val="4C4C4E"/>
                    <w:lang w:bidi="ar-SA"/>
                  </w:rPr>
                </w:rPrChange>
              </w:rPr>
            </w:pPr>
            <w:ins w:id="387" w:author="Aneef Kandukuri" w:date="2016-11-07T15:08:00Z">
              <w:r w:rsidRPr="00DB76A5">
                <w:rPr>
                  <w:rFonts w:ascii="Arial" w:eastAsia="Times New Roman" w:hAnsi="Arial" w:cs="Arial"/>
                  <w:color w:val="4C4C4E"/>
                  <w:highlight w:val="yellow"/>
                  <w:lang w:bidi="ar-SA"/>
                  <w:rPrChange w:id="388" w:author="Aneef Kandukuri" w:date="2016-11-07T15:11:00Z">
                    <w:rPr>
                      <w:rFonts w:ascii="Arial" w:eastAsia="Times New Roman" w:hAnsi="Arial" w:cs="Arial"/>
                      <w:color w:val="4C4C4E"/>
                      <w:lang w:bidi="ar-SA"/>
                    </w:rPr>
                  </w:rPrChange>
                </w:rPr>
                <w:t>net.sf.ehcache.configurationResourceName.peerProviderProperties=file=/unicast.xml</w:t>
              </w:r>
            </w:ins>
          </w:p>
          <w:p w14:paraId="688192A1" w14:textId="77777777" w:rsidR="0023084C" w:rsidRPr="0023084C" w:rsidRDefault="0023084C" w:rsidP="0023084C">
            <w:pPr>
              <w:pStyle w:val="ListParagraph"/>
              <w:rPr>
                <w:ins w:id="389" w:author="Aneef Kandukuri" w:date="2016-11-07T15:08:00Z"/>
                <w:rFonts w:ascii="Arial" w:eastAsia="Times New Roman" w:hAnsi="Arial" w:cs="Arial"/>
                <w:color w:val="4C4C4E"/>
                <w:lang w:bidi="ar-SA"/>
              </w:rPr>
            </w:pPr>
            <w:ins w:id="390" w:author="Aneef Kandukuri" w:date="2016-11-07T15:08:00Z">
              <w:r w:rsidRPr="00DB76A5">
                <w:rPr>
                  <w:rFonts w:ascii="Arial" w:eastAsia="Times New Roman" w:hAnsi="Arial" w:cs="Arial"/>
                  <w:color w:val="4C4C4E"/>
                  <w:highlight w:val="yellow"/>
                  <w:lang w:bidi="ar-SA"/>
                  <w:rPrChange w:id="391" w:author="Aneef Kandukuri" w:date="2016-11-07T15:11:00Z">
                    <w:rPr>
                      <w:rFonts w:ascii="Arial" w:eastAsia="Times New Roman" w:hAnsi="Arial" w:cs="Arial"/>
                      <w:color w:val="4C4C4E"/>
                      <w:lang w:bidi="ar-SA"/>
                    </w:rPr>
                  </w:rPrChange>
                </w:rPr>
                <w:t>ehcache.multi.vm.config.location.peerProviderProperties=file=/unicast.xml</w:t>
              </w:r>
            </w:ins>
          </w:p>
          <w:p w14:paraId="4DE32BAA" w14:textId="77777777" w:rsidR="0023084C" w:rsidRPr="0023084C" w:rsidRDefault="0023084C" w:rsidP="0023084C">
            <w:pPr>
              <w:pStyle w:val="ListParagraph"/>
              <w:rPr>
                <w:ins w:id="392" w:author="Aneef Kandukuri" w:date="2016-11-07T15:08:00Z"/>
                <w:rFonts w:ascii="Arial" w:eastAsia="Times New Roman" w:hAnsi="Arial" w:cs="Arial"/>
                <w:color w:val="4C4C4E"/>
                <w:lang w:bidi="ar-SA"/>
              </w:rPr>
            </w:pPr>
          </w:p>
          <w:p w14:paraId="0853C507" w14:textId="1F0EF84B" w:rsidR="0023084C" w:rsidRDefault="0023084C" w:rsidP="0023084C">
            <w:pPr>
              <w:pStyle w:val="ListParagraph"/>
              <w:ind w:left="0"/>
              <w:rPr>
                <w:ins w:id="393" w:author="Aneef Kandukuri" w:date="2016-11-07T15:07:00Z"/>
                <w:rFonts w:ascii="Arial" w:eastAsia="Times New Roman" w:hAnsi="Arial" w:cs="Arial"/>
                <w:color w:val="4C4C4E"/>
                <w:lang w:bidi="ar-SA"/>
              </w:rPr>
            </w:pPr>
            <w:ins w:id="394" w:author="Aneef Kandukuri" w:date="2016-11-07T15:08:00Z">
              <w:r w:rsidRPr="0023084C">
                <w:rPr>
                  <w:rFonts w:ascii="Arial" w:eastAsia="Times New Roman" w:hAnsi="Arial" w:cs="Arial"/>
                  <w:color w:val="4C4C4E"/>
                  <w:lang w:bidi="ar-SA"/>
                </w:rPr>
                <w:t>live.users.enabled=true</w:t>
              </w:r>
            </w:ins>
          </w:p>
        </w:tc>
      </w:tr>
    </w:tbl>
    <w:p w14:paraId="04FCF94E" w14:textId="77777777" w:rsidR="0023084C" w:rsidRDefault="0023084C">
      <w:pPr>
        <w:pStyle w:val="ListParagraph"/>
        <w:ind w:left="450"/>
        <w:rPr>
          <w:ins w:id="395" w:author="Aneef Kandukuri" w:date="2016-11-07T15:07:00Z"/>
          <w:rFonts w:ascii="Arial" w:eastAsia="Times New Roman" w:hAnsi="Arial" w:cs="Arial"/>
          <w:color w:val="4C4C4E"/>
          <w:lang w:bidi="ar-SA"/>
        </w:rPr>
        <w:pPrChange w:id="396" w:author="Aneef Kandukuri" w:date="2016-11-07T15:07:00Z">
          <w:pPr>
            <w:pStyle w:val="ListParagraph"/>
            <w:numPr>
              <w:numId w:val="8"/>
            </w:numPr>
            <w:tabs>
              <w:tab w:val="num" w:pos="450"/>
            </w:tabs>
            <w:ind w:left="450" w:hanging="360"/>
          </w:pPr>
        </w:pPrChange>
      </w:pPr>
    </w:p>
    <w:p w14:paraId="77F4CA1F" w14:textId="77777777" w:rsidR="0023084C" w:rsidRDefault="0023084C">
      <w:pPr>
        <w:pStyle w:val="ListParagraph"/>
        <w:ind w:left="450"/>
        <w:rPr>
          <w:ins w:id="397" w:author="Aneef Kandukuri" w:date="2016-11-07T15:07:00Z"/>
          <w:rFonts w:ascii="Arial" w:eastAsia="Times New Roman" w:hAnsi="Arial" w:cs="Arial"/>
          <w:color w:val="4C4C4E"/>
          <w:lang w:bidi="ar-SA"/>
        </w:rPr>
        <w:pPrChange w:id="398" w:author="Aneef Kandukuri" w:date="2016-11-07T15:07:00Z">
          <w:pPr>
            <w:pStyle w:val="ListParagraph"/>
            <w:numPr>
              <w:numId w:val="8"/>
            </w:numPr>
            <w:tabs>
              <w:tab w:val="num" w:pos="450"/>
            </w:tabs>
            <w:ind w:left="450" w:hanging="360"/>
          </w:pPr>
        </w:pPrChange>
      </w:pPr>
    </w:p>
    <w:p w14:paraId="408EA768" w14:textId="22455569" w:rsidR="00E43E0D" w:rsidRPr="00A52482" w:rsidRDefault="0051532E" w:rsidP="00C1165F">
      <w:pPr>
        <w:pStyle w:val="ListParagraph"/>
        <w:numPr>
          <w:ilvl w:val="0"/>
          <w:numId w:val="8"/>
        </w:numPr>
        <w:rPr>
          <w:rFonts w:ascii="Arial" w:eastAsia="Times New Roman" w:hAnsi="Arial" w:cs="Arial"/>
          <w:color w:val="4C4C4E"/>
          <w:lang w:bidi="ar-SA"/>
        </w:rPr>
      </w:pPr>
      <w:r w:rsidRPr="00A52482">
        <w:rPr>
          <w:rFonts w:ascii="Arial" w:eastAsia="Times New Roman" w:hAnsi="Arial" w:cs="Arial"/>
          <w:color w:val="4C4C4E"/>
          <w:lang w:bidi="ar-SA"/>
        </w:rPr>
        <w:t xml:space="preserve">Enable Jvm route </w:t>
      </w:r>
      <w:r w:rsidR="00E43E0D" w:rsidRPr="00A52482">
        <w:rPr>
          <w:rFonts w:ascii="Arial" w:eastAsia="Times New Roman" w:hAnsi="Arial" w:cs="Arial"/>
          <w:color w:val="4C4C4E"/>
          <w:lang w:bidi="ar-SA"/>
        </w:rPr>
        <w:t xml:space="preserve">and cluster related </w:t>
      </w:r>
      <w:r w:rsidRPr="00A52482">
        <w:rPr>
          <w:rFonts w:ascii="Arial" w:eastAsia="Times New Roman" w:hAnsi="Arial" w:cs="Arial"/>
          <w:color w:val="4C4C4E"/>
          <w:lang w:bidi="ar-SA"/>
        </w:rPr>
        <w:t>in tomcat server.xml for load-balancing with AJP</w:t>
      </w:r>
    </w:p>
    <w:p w14:paraId="3BB91AB2" w14:textId="77777777" w:rsidR="00E43E0D" w:rsidRDefault="00E43E0D" w:rsidP="00E43E0D">
      <w:pPr>
        <w:pStyle w:val="ListParagraph"/>
        <w:ind w:left="450"/>
        <w:rPr>
          <w:rFonts w:ascii="Arial" w:eastAsia="Times New Roman" w:hAnsi="Arial" w:cs="Arial"/>
          <w:color w:val="4C4C4E"/>
          <w:lang w:bidi="ar-SA"/>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5"/>
        <w:gridCol w:w="6930"/>
      </w:tblGrid>
      <w:tr w:rsidR="00E43E0D" w:rsidRPr="000C7F84" w14:paraId="2836F6DA" w14:textId="77777777" w:rsidTr="00C1165F">
        <w:trPr>
          <w:trHeight w:val="368"/>
        </w:trPr>
        <w:tc>
          <w:tcPr>
            <w:tcW w:w="445" w:type="dxa"/>
            <w:shd w:val="clear" w:color="auto" w:fill="D9D9D9"/>
          </w:tcPr>
          <w:p w14:paraId="1DC5B2BB" w14:textId="77777777" w:rsidR="00E43E0D" w:rsidRPr="000C7F84" w:rsidRDefault="00E43E0D" w:rsidP="00C1165F">
            <w:pPr>
              <w:spacing w:after="0" w:line="240" w:lineRule="auto"/>
              <w:contextualSpacing/>
              <w:rPr>
                <w:rFonts w:eastAsia="Times New Roman" w:cs="Consolas"/>
                <w:lang w:val="en-GB" w:eastAsia="en-GB"/>
              </w:rPr>
            </w:pPr>
            <w:r w:rsidRPr="000C7F84">
              <w:rPr>
                <w:rFonts w:eastAsia="Times New Roman" w:cs="Consolas"/>
                <w:lang w:val="en-GB" w:eastAsia="en-GB"/>
              </w:rPr>
              <w:t>#</w:t>
            </w:r>
          </w:p>
        </w:tc>
        <w:tc>
          <w:tcPr>
            <w:tcW w:w="6930" w:type="dxa"/>
            <w:shd w:val="clear" w:color="auto" w:fill="auto"/>
          </w:tcPr>
          <w:p w14:paraId="44666B80" w14:textId="48E61E55" w:rsidR="00E43E0D" w:rsidRPr="000C7F84" w:rsidRDefault="00E43E0D" w:rsidP="00E43E0D">
            <w:pPr>
              <w:spacing w:after="0" w:line="240" w:lineRule="auto"/>
              <w:contextualSpacing/>
              <w:rPr>
                <w:rFonts w:eastAsia="Times New Roman" w:cs="Consolas"/>
                <w:lang w:val="en-GB" w:eastAsia="en-GB"/>
              </w:rPr>
            </w:pPr>
            <w:r w:rsidRPr="007D47A6">
              <w:rPr>
                <w:rFonts w:eastAsia="Times New Roman" w:cs="Consolas"/>
                <w:highlight w:val="yellow"/>
                <w:lang w:val="en-GB" w:eastAsia="en-GB"/>
              </w:rPr>
              <w:t>$LIFERAY_HOME</w:t>
            </w:r>
            <w:r w:rsidRPr="00574602">
              <w:rPr>
                <w:rFonts w:eastAsia="Times New Roman" w:cs="Consolas"/>
                <w:lang w:val="en-GB" w:eastAsia="en-GB"/>
              </w:rPr>
              <w:t>/tomcat-8.0.32</w:t>
            </w:r>
            <w:r>
              <w:rPr>
                <w:rFonts w:eastAsia="Times New Roman" w:cs="Consolas"/>
                <w:lang w:val="en-GB" w:eastAsia="en-GB"/>
              </w:rPr>
              <w:t>/</w:t>
            </w:r>
            <w:r w:rsidRPr="00A52482">
              <w:rPr>
                <w:rFonts w:eastAsia="Times New Roman" w:cs="Consolas"/>
                <w:lang w:val="en-GB" w:eastAsia="en-GB"/>
              </w:rPr>
              <w:t>conf/server.xml</w:t>
            </w:r>
          </w:p>
        </w:tc>
      </w:tr>
    </w:tbl>
    <w:p w14:paraId="2F62D38B" w14:textId="252A4ABD" w:rsidR="000227B0" w:rsidRPr="00852A11" w:rsidRDefault="00CC0A15" w:rsidP="00FB5BDE">
      <w:pPr>
        <w:pStyle w:val="ListParagraph"/>
        <w:ind w:left="450"/>
        <w:rPr>
          <w:rFonts w:ascii="Arial" w:hAnsi="Arial" w:cs="Arial"/>
          <w:color w:val="4C4C4E"/>
        </w:rPr>
      </w:pPr>
      <w:r w:rsidRPr="00CC0A15">
        <w:rPr>
          <w:rFonts w:ascii="Arial" w:eastAsia="Times New Roman" w:hAnsi="Arial" w:cs="Arial"/>
          <w:color w:val="4C4C4E"/>
          <w:lang w:bidi="ar-SA"/>
        </w:rPr>
        <w:t>Section 1:</w:t>
      </w:r>
      <w:r w:rsidR="00A31381">
        <w:rPr>
          <w:rFonts w:ascii="Arial" w:hAnsi="Arial" w:cs="Arial"/>
          <w:color w:val="4C4C4E"/>
        </w:rPr>
        <w:t xml:space="preserve">       </w:t>
      </w:r>
    </w:p>
    <w:tbl>
      <w:tblPr>
        <w:tblStyle w:val="TableGrid"/>
        <w:tblW w:w="0" w:type="auto"/>
        <w:tblLook w:val="04A0" w:firstRow="1" w:lastRow="0" w:firstColumn="1" w:lastColumn="0" w:noHBand="0" w:noVBand="1"/>
      </w:tblPr>
      <w:tblGrid>
        <w:gridCol w:w="9350"/>
      </w:tblGrid>
      <w:tr w:rsidR="000227B0" w14:paraId="5B08191C" w14:textId="77777777" w:rsidTr="00CC0A15">
        <w:tc>
          <w:tcPr>
            <w:tcW w:w="9350" w:type="dxa"/>
          </w:tcPr>
          <w:p w14:paraId="61DC49CD" w14:textId="66F71ECD" w:rsidR="000227B0" w:rsidRDefault="00CC0A15" w:rsidP="00CC0A15">
            <w:pPr>
              <w:pStyle w:val="HTMLPreformatted"/>
              <w:shd w:val="clear" w:color="auto" w:fill="F9F9F9"/>
              <w:spacing w:before="180" w:after="180" w:line="293" w:lineRule="atLeast"/>
              <w:ind w:left="450"/>
              <w:rPr>
                <w:rFonts w:ascii="Arial" w:hAnsi="Arial" w:cs="Arial"/>
                <w:color w:val="4C4C4E"/>
              </w:rPr>
            </w:pPr>
            <w:r w:rsidRPr="00CC0A15">
              <w:rPr>
                <w:rFonts w:asciiTheme="minorHAnsi" w:hAnsiTheme="minorHAnsi" w:cs="Consolas"/>
                <w:lang w:val="en-GB" w:eastAsia="en-GB" w:bidi="ta-IN"/>
              </w:rPr>
              <w:t>&lt;Engine name="Catalina" defaultHost="localhost" jvmRoute=</w:t>
            </w:r>
            <w:r w:rsidRPr="00CC0A15">
              <w:rPr>
                <w:rFonts w:asciiTheme="minorHAnsi" w:hAnsiTheme="minorHAnsi" w:cs="Consolas"/>
                <w:highlight w:val="yellow"/>
                <w:lang w:val="en-GB" w:eastAsia="en-GB" w:bidi="ta-IN"/>
              </w:rPr>
              <w:t>"NODE2"&gt;</w:t>
            </w:r>
          </w:p>
        </w:tc>
      </w:tr>
    </w:tbl>
    <w:p w14:paraId="75CE0CE3" w14:textId="5DDE3E61" w:rsidR="00CC0A15" w:rsidRPr="00CC0A15" w:rsidRDefault="00CC0A15" w:rsidP="00CC0A15">
      <w:pPr>
        <w:spacing w:after="320"/>
        <w:rPr>
          <w:rFonts w:ascii="Arial" w:hAnsi="Arial" w:cs="Arial"/>
          <w:color w:val="4C4C4E"/>
        </w:rPr>
      </w:pPr>
      <w:r w:rsidRPr="00CC0A15">
        <w:rPr>
          <w:rFonts w:ascii="Calibri" w:hAnsi="Calibri"/>
          <w:color w:val="333333"/>
          <w:sz w:val="21"/>
          <w:szCs w:val="21"/>
          <w:shd w:val="clear" w:color="auto" w:fill="FFFFFF"/>
        </w:rPr>
        <w:t>Section: 2</w:t>
      </w:r>
      <w:r>
        <w:rPr>
          <w:rFonts w:ascii="Arial" w:hAnsi="Arial" w:cs="Arial"/>
          <w:color w:val="4C4C4E"/>
        </w:rPr>
        <w:t xml:space="preserve">      </w:t>
      </w:r>
    </w:p>
    <w:p w14:paraId="19F979D0" w14:textId="7CD147CA" w:rsidR="00CC0A15" w:rsidRPr="00852A11" w:rsidRDefault="00CC0A15" w:rsidP="00CC0A15">
      <w:pPr>
        <w:rPr>
          <w:rFonts w:ascii="Arial" w:hAnsi="Arial" w:cs="Arial"/>
          <w:color w:val="4C4C4E"/>
        </w:rPr>
      </w:pPr>
      <w:r w:rsidRPr="00CC0A15">
        <w:rPr>
          <w:rFonts w:ascii="Arial" w:hAnsi="Arial" w:cs="Arial"/>
          <w:color w:val="4C4C4E"/>
        </w:rPr>
        <w:t>Update the cluster information inside Engine</w:t>
      </w:r>
    </w:p>
    <w:tbl>
      <w:tblPr>
        <w:tblStyle w:val="TableGrid"/>
        <w:tblW w:w="0" w:type="auto"/>
        <w:tblLook w:val="04A0" w:firstRow="1" w:lastRow="0" w:firstColumn="1" w:lastColumn="0" w:noHBand="0" w:noVBand="1"/>
      </w:tblPr>
      <w:tblGrid>
        <w:gridCol w:w="9350"/>
      </w:tblGrid>
      <w:tr w:rsidR="00CC0A15" w14:paraId="5BEDA005" w14:textId="77777777" w:rsidTr="00C1165F">
        <w:tc>
          <w:tcPr>
            <w:tcW w:w="9350" w:type="dxa"/>
          </w:tcPr>
          <w:p w14:paraId="78EE8837" w14:textId="77777777"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CC0A15">
              <w:rPr>
                <w:rFonts w:asciiTheme="minorHAnsi" w:hAnsiTheme="minorHAnsi" w:cs="Consolas"/>
                <w:lang w:val="en-GB" w:eastAsia="en-GB" w:bidi="ta-IN"/>
              </w:rPr>
              <w:t>&lt;!--&lt;Cluster className="org.apache.catalina.ha.tcp.SimpleTcpCluster"/&gt;--&gt;</w:t>
            </w:r>
          </w:p>
          <w:p w14:paraId="71ECAA14" w14:textId="77777777"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CC0A15">
              <w:rPr>
                <w:rFonts w:asciiTheme="minorHAnsi" w:hAnsiTheme="minorHAnsi" w:cs="Consolas"/>
                <w:lang w:val="en-GB" w:eastAsia="en-GB" w:bidi="ta-IN"/>
              </w:rPr>
              <w:t xml:space="preserve">      &lt;Cluster</w:t>
            </w:r>
          </w:p>
          <w:p w14:paraId="1F45B27C" w14:textId="77777777"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CC0A15">
              <w:rPr>
                <w:rFonts w:asciiTheme="minorHAnsi" w:hAnsiTheme="minorHAnsi" w:cs="Consolas"/>
                <w:lang w:val="en-GB" w:eastAsia="en-GB" w:bidi="ta-IN"/>
              </w:rPr>
              <w:t xml:space="preserve">        channelSendOptions="8"</w:t>
            </w:r>
          </w:p>
          <w:p w14:paraId="4FDD0434" w14:textId="77777777"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CC0A15">
              <w:rPr>
                <w:rFonts w:asciiTheme="minorHAnsi" w:hAnsiTheme="minorHAnsi" w:cs="Consolas"/>
                <w:lang w:val="en-GB" w:eastAsia="en-GB" w:bidi="ta-IN"/>
              </w:rPr>
              <w:t xml:space="preserve">        channelStartOptions="3"</w:t>
            </w:r>
          </w:p>
          <w:p w14:paraId="6CF731D4" w14:textId="77777777"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CC0A15">
              <w:rPr>
                <w:rFonts w:asciiTheme="minorHAnsi" w:hAnsiTheme="minorHAnsi" w:cs="Consolas"/>
                <w:lang w:val="en-GB" w:eastAsia="en-GB" w:bidi="ta-IN"/>
              </w:rPr>
              <w:t xml:space="preserve">        className="org.apache.catalina.ha.tcp.SimpleTcpCluster"&gt;</w:t>
            </w:r>
          </w:p>
          <w:p w14:paraId="623F8448" w14:textId="77777777"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CC0A15">
              <w:rPr>
                <w:rFonts w:asciiTheme="minorHAnsi" w:hAnsiTheme="minorHAnsi" w:cs="Consolas"/>
                <w:lang w:val="en-GB" w:eastAsia="en-GB" w:bidi="ta-IN"/>
              </w:rPr>
              <w:t xml:space="preserve">    &lt;Manager</w:t>
            </w:r>
          </w:p>
          <w:p w14:paraId="39C29825" w14:textId="77777777"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CC0A15">
              <w:rPr>
                <w:rFonts w:asciiTheme="minorHAnsi" w:hAnsiTheme="minorHAnsi" w:cs="Consolas"/>
                <w:lang w:val="en-GB" w:eastAsia="en-GB" w:bidi="ta-IN"/>
              </w:rPr>
              <w:t xml:space="preserve">        className="org.apache.catalina.ha.session.DeltaManager"</w:t>
            </w:r>
          </w:p>
          <w:p w14:paraId="7953A30C" w14:textId="77777777"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CC0A15">
              <w:rPr>
                <w:rFonts w:asciiTheme="minorHAnsi" w:hAnsiTheme="minorHAnsi" w:cs="Consolas"/>
                <w:lang w:val="en-GB" w:eastAsia="en-GB" w:bidi="ta-IN"/>
              </w:rPr>
              <w:t xml:space="preserve">        expireSessionsOnShutdown="false"</w:t>
            </w:r>
          </w:p>
          <w:p w14:paraId="18A2FADF" w14:textId="77777777"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CC0A15">
              <w:rPr>
                <w:rFonts w:asciiTheme="minorHAnsi" w:hAnsiTheme="minorHAnsi" w:cs="Consolas"/>
                <w:lang w:val="en-GB" w:eastAsia="en-GB" w:bidi="ta-IN"/>
              </w:rPr>
              <w:t xml:space="preserve">        notifyListenersOnReplication="true"</w:t>
            </w:r>
          </w:p>
          <w:p w14:paraId="3F7F0C10" w14:textId="77777777"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CC0A15">
              <w:rPr>
                <w:rFonts w:asciiTheme="minorHAnsi" w:hAnsiTheme="minorHAnsi" w:cs="Consolas"/>
                <w:lang w:val="en-GB" w:eastAsia="en-GB" w:bidi="ta-IN"/>
              </w:rPr>
              <w:t xml:space="preserve">    /&gt;</w:t>
            </w:r>
          </w:p>
          <w:p w14:paraId="07FE8D7E" w14:textId="77777777"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CC0A15">
              <w:rPr>
                <w:rFonts w:asciiTheme="minorHAnsi" w:hAnsiTheme="minorHAnsi" w:cs="Consolas"/>
                <w:lang w:val="en-GB" w:eastAsia="en-GB" w:bidi="ta-IN"/>
              </w:rPr>
              <w:t xml:space="preserve">    &lt;Channel className="org.apache.catalina.tribes.group.GroupChannel"&gt;</w:t>
            </w:r>
          </w:p>
          <w:p w14:paraId="4B86DFC8" w14:textId="77777777"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CC0A15">
              <w:rPr>
                <w:rFonts w:asciiTheme="minorHAnsi" w:hAnsiTheme="minorHAnsi" w:cs="Consolas"/>
                <w:lang w:val="en-GB" w:eastAsia="en-GB" w:bidi="ta-IN"/>
              </w:rPr>
              <w:t xml:space="preserve">        &lt;Sender className="org.apache.catalina.tribes.transport.ReplicationTransmitter"&gt;</w:t>
            </w:r>
          </w:p>
          <w:p w14:paraId="1043E0AA" w14:textId="77777777"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CC0A15">
              <w:rPr>
                <w:rFonts w:asciiTheme="minorHAnsi" w:hAnsiTheme="minorHAnsi" w:cs="Consolas"/>
                <w:lang w:val="en-GB" w:eastAsia="en-GB" w:bidi="ta-IN"/>
              </w:rPr>
              <w:t xml:space="preserve">            &lt;Transport className="org.apache.catalina.tribes.transport.nio.PooledParallelSender" /&gt;</w:t>
            </w:r>
          </w:p>
          <w:p w14:paraId="170E878B" w14:textId="77777777"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CC0A15">
              <w:rPr>
                <w:rFonts w:asciiTheme="minorHAnsi" w:hAnsiTheme="minorHAnsi" w:cs="Consolas"/>
                <w:lang w:val="en-GB" w:eastAsia="en-GB" w:bidi="ta-IN"/>
              </w:rPr>
              <w:t xml:space="preserve">        &lt;/Sender&gt;</w:t>
            </w:r>
          </w:p>
          <w:p w14:paraId="2372924D" w14:textId="77777777"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CC0A15">
              <w:rPr>
                <w:rFonts w:asciiTheme="minorHAnsi" w:hAnsiTheme="minorHAnsi" w:cs="Consolas"/>
                <w:lang w:val="en-GB" w:eastAsia="en-GB" w:bidi="ta-IN"/>
              </w:rPr>
              <w:lastRenderedPageBreak/>
              <w:t xml:space="preserve">        &lt;Receiver</w:t>
            </w:r>
          </w:p>
          <w:p w14:paraId="7D634D4A" w14:textId="74D94A2E"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CC0A15">
              <w:rPr>
                <w:rFonts w:asciiTheme="minorHAnsi" w:hAnsiTheme="minorHAnsi" w:cs="Consolas"/>
                <w:lang w:val="en-GB" w:eastAsia="en-GB" w:bidi="ta-IN"/>
              </w:rPr>
              <w:t xml:space="preserve">  </w:t>
            </w:r>
            <w:r>
              <w:rPr>
                <w:rFonts w:asciiTheme="minorHAnsi" w:hAnsiTheme="minorHAnsi" w:cs="Consolas"/>
                <w:lang w:val="en-GB" w:eastAsia="en-GB" w:bidi="ta-IN"/>
              </w:rPr>
              <w:t xml:space="preserve">          address="</w:t>
            </w:r>
            <w:r>
              <w:rPr>
                <w:rFonts w:asciiTheme="minorHAnsi" w:hAnsiTheme="minorHAnsi" w:cs="Consolas"/>
                <w:highlight w:val="yellow"/>
                <w:lang w:val="en-GB" w:eastAsia="en-GB" w:bidi="ta-IN"/>
              </w:rPr>
              <w:t xml:space="preserve">&lt;&lt;NODE </w:t>
            </w:r>
            <w:r w:rsidRPr="00CC0A15">
              <w:rPr>
                <w:rFonts w:asciiTheme="minorHAnsi" w:hAnsiTheme="minorHAnsi" w:cs="Consolas"/>
                <w:highlight w:val="yellow"/>
                <w:lang w:val="en-GB" w:eastAsia="en-GB" w:bidi="ta-IN"/>
              </w:rPr>
              <w:t>IP&gt;&gt;"</w:t>
            </w:r>
          </w:p>
          <w:p w14:paraId="65990E5C" w14:textId="77777777"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CC0A15">
              <w:rPr>
                <w:rFonts w:asciiTheme="minorHAnsi" w:hAnsiTheme="minorHAnsi" w:cs="Consolas"/>
                <w:lang w:val="en-GB" w:eastAsia="en-GB" w:bidi="ta-IN"/>
              </w:rPr>
              <w:t xml:space="preserve">            autoBind="0"</w:t>
            </w:r>
          </w:p>
          <w:p w14:paraId="3BC8D0A4" w14:textId="77777777"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CC0A15">
              <w:rPr>
                <w:rFonts w:asciiTheme="minorHAnsi" w:hAnsiTheme="minorHAnsi" w:cs="Consolas"/>
                <w:lang w:val="en-GB" w:eastAsia="en-GB" w:bidi="ta-IN"/>
              </w:rPr>
              <w:t xml:space="preserve">            className="org.apache.catalina.tribes.transport.nio.NioReceiver"</w:t>
            </w:r>
          </w:p>
          <w:p w14:paraId="21F8E8AA" w14:textId="77777777"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CC0A15">
              <w:rPr>
                <w:rFonts w:asciiTheme="minorHAnsi" w:hAnsiTheme="minorHAnsi" w:cs="Consolas"/>
                <w:lang w:val="en-GB" w:eastAsia="en-GB" w:bidi="ta-IN"/>
              </w:rPr>
              <w:t xml:space="preserve">            maxThreads="6"</w:t>
            </w:r>
          </w:p>
          <w:p w14:paraId="6502875D" w14:textId="77777777"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CC0A15">
              <w:rPr>
                <w:rFonts w:asciiTheme="minorHAnsi" w:hAnsiTheme="minorHAnsi" w:cs="Consolas"/>
                <w:lang w:val="en-GB" w:eastAsia="en-GB" w:bidi="ta-IN"/>
              </w:rPr>
              <w:t xml:space="preserve">            port="4100"</w:t>
            </w:r>
          </w:p>
          <w:p w14:paraId="2D0FF12C" w14:textId="77777777"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CC0A15">
              <w:rPr>
                <w:rFonts w:asciiTheme="minorHAnsi" w:hAnsiTheme="minorHAnsi" w:cs="Consolas"/>
                <w:lang w:val="en-GB" w:eastAsia="en-GB" w:bidi="ta-IN"/>
              </w:rPr>
              <w:t xml:space="preserve">            selectorTimeout="5000"</w:t>
            </w:r>
          </w:p>
          <w:p w14:paraId="57A3FE86" w14:textId="77777777"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CC0A15">
              <w:rPr>
                <w:rFonts w:asciiTheme="minorHAnsi" w:hAnsiTheme="minorHAnsi" w:cs="Consolas"/>
                <w:lang w:val="en-GB" w:eastAsia="en-GB" w:bidi="ta-IN"/>
              </w:rPr>
              <w:t xml:space="preserve">        /&gt;</w:t>
            </w:r>
          </w:p>
          <w:p w14:paraId="496836D7" w14:textId="77777777"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CC0A15">
              <w:rPr>
                <w:rFonts w:asciiTheme="minorHAnsi" w:hAnsiTheme="minorHAnsi" w:cs="Consolas"/>
                <w:lang w:val="en-GB" w:eastAsia="en-GB" w:bidi="ta-IN"/>
              </w:rPr>
              <w:t xml:space="preserve">        &lt;!-- &lt;Interceptor className="com.dm.tomcat.interceptor.DisableMulticastInterceptor" /&gt; --&gt;</w:t>
            </w:r>
          </w:p>
          <w:p w14:paraId="3E0CBFFB" w14:textId="77777777"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CC0A15">
              <w:rPr>
                <w:rFonts w:asciiTheme="minorHAnsi" w:hAnsiTheme="minorHAnsi" w:cs="Consolas"/>
                <w:lang w:val="en-GB" w:eastAsia="en-GB" w:bidi="ta-IN"/>
              </w:rPr>
              <w:t xml:space="preserve">        &lt;Interceptor className="org.apache.catalina.tribes.group.interceptors.TcpPingInterceptor" staticOnly="true"/&gt;</w:t>
            </w:r>
          </w:p>
          <w:p w14:paraId="0A2DCCEA" w14:textId="77777777"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CC0A15">
              <w:rPr>
                <w:rFonts w:asciiTheme="minorHAnsi" w:hAnsiTheme="minorHAnsi" w:cs="Consolas"/>
                <w:lang w:val="en-GB" w:eastAsia="en-GB" w:bidi="ta-IN"/>
              </w:rPr>
              <w:t xml:space="preserve">        &lt;Interceptor className="org.apache.catalina.tribes.group.interceptors.TcpFailureDetector" /&gt;</w:t>
            </w:r>
          </w:p>
          <w:p w14:paraId="1A1AE07C" w14:textId="77777777"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CC0A15">
              <w:rPr>
                <w:rFonts w:asciiTheme="minorHAnsi" w:hAnsiTheme="minorHAnsi" w:cs="Consolas"/>
                <w:lang w:val="en-GB" w:eastAsia="en-GB" w:bidi="ta-IN"/>
              </w:rPr>
              <w:t xml:space="preserve">        &lt;Interceptor className="org.apache.catalina.tribes.group.interceptors.StaticMembershipInterceptor"&gt;</w:t>
            </w:r>
          </w:p>
          <w:p w14:paraId="1422C6B9" w14:textId="77777777"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CC0A15">
              <w:rPr>
                <w:rFonts w:asciiTheme="minorHAnsi" w:hAnsiTheme="minorHAnsi" w:cs="Consolas"/>
                <w:lang w:val="en-GB" w:eastAsia="en-GB" w:bidi="ta-IN"/>
              </w:rPr>
              <w:t xml:space="preserve">            &lt;Member</w:t>
            </w:r>
          </w:p>
          <w:p w14:paraId="152E5A3C" w14:textId="77777777"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CC0A15">
              <w:rPr>
                <w:rFonts w:asciiTheme="minorHAnsi" w:hAnsiTheme="minorHAnsi" w:cs="Consolas"/>
                <w:lang w:val="en-GB" w:eastAsia="en-GB" w:bidi="ta-IN"/>
              </w:rPr>
              <w:t xml:space="preserve">                className="org.apache.catalina.tribes.membership.StaticMember"</w:t>
            </w:r>
          </w:p>
          <w:p w14:paraId="2E487E06" w14:textId="77777777"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CC0A15">
              <w:rPr>
                <w:rFonts w:asciiTheme="minorHAnsi" w:hAnsiTheme="minorHAnsi" w:cs="Consolas"/>
                <w:lang w:val="en-GB" w:eastAsia="en-GB" w:bidi="ta-IN"/>
              </w:rPr>
              <w:t xml:space="preserve">                port="4100"</w:t>
            </w:r>
          </w:p>
          <w:p w14:paraId="2E1777EF" w14:textId="1BA1699D"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commentRangeStart w:id="399"/>
            <w:commentRangeStart w:id="400"/>
            <w:commentRangeStart w:id="401"/>
            <w:commentRangeStart w:id="402"/>
            <w:r w:rsidRPr="00CC0A15">
              <w:rPr>
                <w:rFonts w:asciiTheme="minorHAnsi" w:hAnsiTheme="minorHAnsi" w:cs="Consolas"/>
                <w:lang w:val="en-GB" w:eastAsia="en-GB" w:bidi="ta-IN"/>
              </w:rPr>
              <w:t xml:space="preserve">                host=</w:t>
            </w:r>
            <w:r>
              <w:rPr>
                <w:rFonts w:asciiTheme="minorHAnsi" w:hAnsiTheme="minorHAnsi" w:cs="Consolas"/>
                <w:lang w:val="en-GB" w:eastAsia="en-GB" w:bidi="ta-IN"/>
              </w:rPr>
              <w:t>"</w:t>
            </w:r>
            <w:r w:rsidRPr="00CC0A15">
              <w:rPr>
                <w:rFonts w:asciiTheme="minorHAnsi" w:hAnsiTheme="minorHAnsi" w:cs="Consolas"/>
                <w:highlight w:val="yellow"/>
                <w:lang w:val="en-GB" w:eastAsia="en-GB" w:bidi="ta-IN"/>
              </w:rPr>
              <w:t>&lt;&lt;Other Cluster NODE IP&gt;&gt;"</w:t>
            </w:r>
          </w:p>
          <w:p w14:paraId="5560D7CD" w14:textId="77777777"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CC0A15">
              <w:rPr>
                <w:rFonts w:asciiTheme="minorHAnsi" w:hAnsiTheme="minorHAnsi" w:cs="Consolas"/>
                <w:lang w:val="en-GB" w:eastAsia="en-GB" w:bidi="ta-IN"/>
              </w:rPr>
              <w:t xml:space="preserve">                uniqueId="{0,0,0,0,0,0,0,0,0,0,0,0,0,0,1,2}"</w:t>
            </w:r>
            <w:commentRangeEnd w:id="399"/>
            <w:r w:rsidR="0071122F">
              <w:rPr>
                <w:rStyle w:val="CommentReference"/>
                <w:rFonts w:asciiTheme="minorHAnsi" w:eastAsiaTheme="minorEastAsia" w:hAnsiTheme="minorHAnsi" w:cstheme="minorBidi"/>
                <w:lang w:bidi="ta-IN"/>
              </w:rPr>
              <w:commentReference w:id="399"/>
            </w:r>
            <w:commentRangeEnd w:id="400"/>
            <w:r w:rsidR="00597349">
              <w:rPr>
                <w:rStyle w:val="CommentReference"/>
                <w:rFonts w:asciiTheme="minorHAnsi" w:eastAsiaTheme="minorEastAsia" w:hAnsiTheme="minorHAnsi" w:cstheme="minorBidi"/>
                <w:lang w:bidi="ta-IN"/>
              </w:rPr>
              <w:commentReference w:id="400"/>
            </w:r>
            <w:commentRangeEnd w:id="401"/>
            <w:r w:rsidR="001B6510">
              <w:rPr>
                <w:rStyle w:val="CommentReference"/>
                <w:rFonts w:asciiTheme="minorHAnsi" w:eastAsiaTheme="minorEastAsia" w:hAnsiTheme="minorHAnsi" w:cstheme="minorBidi"/>
                <w:lang w:bidi="ta-IN"/>
              </w:rPr>
              <w:commentReference w:id="401"/>
            </w:r>
            <w:commentRangeEnd w:id="402"/>
            <w:r w:rsidR="00C94C79">
              <w:rPr>
                <w:rStyle w:val="CommentReference"/>
                <w:rFonts w:asciiTheme="minorHAnsi" w:eastAsiaTheme="minorEastAsia" w:hAnsiTheme="minorHAnsi" w:cstheme="minorBidi"/>
                <w:lang w:bidi="ta-IN"/>
              </w:rPr>
              <w:commentReference w:id="402"/>
            </w:r>
          </w:p>
          <w:p w14:paraId="7F43B45A" w14:textId="77777777" w:rsid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CC0A15">
              <w:rPr>
                <w:rFonts w:asciiTheme="minorHAnsi" w:hAnsiTheme="minorHAnsi" w:cs="Consolas"/>
                <w:lang w:val="en-GB" w:eastAsia="en-GB" w:bidi="ta-IN"/>
              </w:rPr>
              <w:t xml:space="preserve">            /&gt;</w:t>
            </w:r>
          </w:p>
          <w:p w14:paraId="558162B7" w14:textId="77777777" w:rsidR="00FB5BDE" w:rsidRPr="00FB5BDE" w:rsidRDefault="00FB5BDE" w:rsidP="00FB5BDE">
            <w:pPr>
              <w:pStyle w:val="HTMLPreformatted"/>
              <w:shd w:val="clear" w:color="auto" w:fill="F9F9F9"/>
              <w:spacing w:before="180" w:after="180" w:line="293" w:lineRule="atLeast"/>
              <w:ind w:left="450"/>
              <w:rPr>
                <w:rFonts w:asciiTheme="minorHAnsi" w:hAnsiTheme="minorHAnsi" w:cs="Consolas"/>
                <w:highlight w:val="yellow"/>
                <w:lang w:val="en-GB" w:eastAsia="en-GB" w:bidi="ta-IN"/>
              </w:rPr>
            </w:pPr>
            <w:r w:rsidRPr="00CC0A15">
              <w:rPr>
                <w:rFonts w:asciiTheme="minorHAnsi" w:hAnsiTheme="minorHAnsi" w:cs="Consolas"/>
                <w:lang w:val="en-GB" w:eastAsia="en-GB" w:bidi="ta-IN"/>
              </w:rPr>
              <w:t xml:space="preserve">            </w:t>
            </w:r>
            <w:r w:rsidRPr="00FB5BDE">
              <w:rPr>
                <w:rFonts w:asciiTheme="minorHAnsi" w:hAnsiTheme="minorHAnsi" w:cs="Consolas"/>
                <w:highlight w:val="yellow"/>
                <w:lang w:val="en-GB" w:eastAsia="en-GB" w:bidi="ta-IN"/>
              </w:rPr>
              <w:t>&lt;Member</w:t>
            </w:r>
          </w:p>
          <w:p w14:paraId="5FB4F97E" w14:textId="77777777" w:rsidR="00FB5BDE" w:rsidRPr="00FB5BDE" w:rsidRDefault="00FB5BDE" w:rsidP="00FB5BDE">
            <w:pPr>
              <w:pStyle w:val="HTMLPreformatted"/>
              <w:shd w:val="clear" w:color="auto" w:fill="F9F9F9"/>
              <w:spacing w:before="180" w:after="180" w:line="293" w:lineRule="atLeast"/>
              <w:ind w:left="450"/>
              <w:rPr>
                <w:rFonts w:asciiTheme="minorHAnsi" w:hAnsiTheme="minorHAnsi" w:cs="Consolas"/>
                <w:highlight w:val="yellow"/>
                <w:lang w:val="en-GB" w:eastAsia="en-GB" w:bidi="ta-IN"/>
              </w:rPr>
            </w:pPr>
            <w:r w:rsidRPr="00FB5BDE">
              <w:rPr>
                <w:rFonts w:asciiTheme="minorHAnsi" w:hAnsiTheme="minorHAnsi" w:cs="Consolas"/>
                <w:highlight w:val="yellow"/>
                <w:lang w:val="en-GB" w:eastAsia="en-GB" w:bidi="ta-IN"/>
              </w:rPr>
              <w:t xml:space="preserve">                className="org.apache.catalina.tribes.membership.StaticMember"</w:t>
            </w:r>
          </w:p>
          <w:p w14:paraId="3CD45002" w14:textId="77777777" w:rsidR="00FB5BDE" w:rsidRPr="00FB5BDE" w:rsidRDefault="00FB5BDE" w:rsidP="00FB5BDE">
            <w:pPr>
              <w:pStyle w:val="HTMLPreformatted"/>
              <w:shd w:val="clear" w:color="auto" w:fill="F9F9F9"/>
              <w:spacing w:before="180" w:after="180" w:line="293" w:lineRule="atLeast"/>
              <w:ind w:left="450"/>
              <w:rPr>
                <w:rFonts w:asciiTheme="minorHAnsi" w:hAnsiTheme="minorHAnsi" w:cs="Consolas"/>
                <w:highlight w:val="yellow"/>
                <w:lang w:val="en-GB" w:eastAsia="en-GB" w:bidi="ta-IN"/>
              </w:rPr>
            </w:pPr>
            <w:r w:rsidRPr="00FB5BDE">
              <w:rPr>
                <w:rFonts w:asciiTheme="minorHAnsi" w:hAnsiTheme="minorHAnsi" w:cs="Consolas"/>
                <w:highlight w:val="yellow"/>
                <w:lang w:val="en-GB" w:eastAsia="en-GB" w:bidi="ta-IN"/>
              </w:rPr>
              <w:t xml:space="preserve">                port="4100"</w:t>
            </w:r>
          </w:p>
          <w:p w14:paraId="380E3285" w14:textId="77777777" w:rsidR="00FB5BDE" w:rsidRPr="00FB5BDE" w:rsidRDefault="00FB5BDE" w:rsidP="00FB5BDE">
            <w:pPr>
              <w:pStyle w:val="HTMLPreformatted"/>
              <w:shd w:val="clear" w:color="auto" w:fill="F9F9F9"/>
              <w:spacing w:before="180" w:after="180" w:line="293" w:lineRule="atLeast"/>
              <w:ind w:left="450"/>
              <w:rPr>
                <w:rFonts w:asciiTheme="minorHAnsi" w:hAnsiTheme="minorHAnsi" w:cs="Consolas"/>
                <w:highlight w:val="yellow"/>
                <w:lang w:val="en-GB" w:eastAsia="en-GB" w:bidi="ta-IN"/>
              </w:rPr>
            </w:pPr>
            <w:r w:rsidRPr="00FB5BDE">
              <w:rPr>
                <w:rFonts w:asciiTheme="minorHAnsi" w:hAnsiTheme="minorHAnsi" w:cs="Consolas"/>
                <w:highlight w:val="yellow"/>
                <w:lang w:val="en-GB" w:eastAsia="en-GB" w:bidi="ta-IN"/>
              </w:rPr>
              <w:t xml:space="preserve">                host="&lt;&lt;Other Cluster NODE IP&gt;&gt;"</w:t>
            </w:r>
          </w:p>
          <w:p w14:paraId="13B4F156" w14:textId="01559412" w:rsidR="00FB5BDE" w:rsidRPr="00FB5BDE" w:rsidRDefault="00FB5BDE" w:rsidP="00FB5BDE">
            <w:pPr>
              <w:pStyle w:val="HTMLPreformatted"/>
              <w:shd w:val="clear" w:color="auto" w:fill="F9F9F9"/>
              <w:spacing w:before="180" w:after="180" w:line="293" w:lineRule="atLeast"/>
              <w:ind w:left="450"/>
              <w:rPr>
                <w:rFonts w:asciiTheme="minorHAnsi" w:hAnsiTheme="minorHAnsi" w:cs="Consolas"/>
                <w:highlight w:val="yellow"/>
                <w:lang w:val="en-GB" w:eastAsia="en-GB" w:bidi="ta-IN"/>
              </w:rPr>
            </w:pPr>
            <w:r w:rsidRPr="00FB5BDE">
              <w:rPr>
                <w:rFonts w:asciiTheme="minorHAnsi" w:hAnsiTheme="minorHAnsi" w:cs="Consolas"/>
                <w:highlight w:val="yellow"/>
                <w:lang w:val="en-GB" w:eastAsia="en-GB" w:bidi="ta-IN"/>
              </w:rPr>
              <w:t xml:space="preserve">                uniqueId="{0,0,0,0,0,0,0,0,0,0,0,0,0,0,1,</w:t>
            </w:r>
            <w:r>
              <w:rPr>
                <w:rFonts w:asciiTheme="minorHAnsi" w:hAnsiTheme="minorHAnsi" w:cs="Consolas"/>
                <w:highlight w:val="yellow"/>
                <w:lang w:val="en-GB" w:eastAsia="en-GB" w:bidi="ta-IN"/>
              </w:rPr>
              <w:t>3</w:t>
            </w:r>
            <w:r w:rsidRPr="00FB5BDE">
              <w:rPr>
                <w:rFonts w:asciiTheme="minorHAnsi" w:hAnsiTheme="minorHAnsi" w:cs="Consolas"/>
                <w:highlight w:val="yellow"/>
                <w:lang w:val="en-GB" w:eastAsia="en-GB" w:bidi="ta-IN"/>
              </w:rPr>
              <w:t>}"</w:t>
            </w:r>
          </w:p>
          <w:p w14:paraId="1F9B1BA1" w14:textId="77777777" w:rsidR="00FB5BDE" w:rsidRDefault="00FB5BDE" w:rsidP="00FB5BDE">
            <w:pPr>
              <w:pStyle w:val="HTMLPreformatted"/>
              <w:shd w:val="clear" w:color="auto" w:fill="F9F9F9"/>
              <w:spacing w:before="180" w:after="180" w:line="293" w:lineRule="atLeast"/>
              <w:ind w:left="450"/>
              <w:rPr>
                <w:rFonts w:asciiTheme="minorHAnsi" w:hAnsiTheme="minorHAnsi" w:cs="Consolas"/>
                <w:lang w:val="en-GB" w:eastAsia="en-GB" w:bidi="ta-IN"/>
              </w:rPr>
            </w:pPr>
            <w:r w:rsidRPr="00FB5BDE">
              <w:rPr>
                <w:rFonts w:asciiTheme="minorHAnsi" w:hAnsiTheme="minorHAnsi" w:cs="Consolas"/>
                <w:highlight w:val="yellow"/>
                <w:lang w:val="en-GB" w:eastAsia="en-GB" w:bidi="ta-IN"/>
              </w:rPr>
              <w:t xml:space="preserve">            /&gt;</w:t>
            </w:r>
          </w:p>
          <w:p w14:paraId="20869FFC" w14:textId="77777777" w:rsidR="00FB5BDE" w:rsidRPr="00FB5BDE" w:rsidRDefault="00FB5BDE" w:rsidP="00FB5BDE">
            <w:pPr>
              <w:pStyle w:val="HTMLPreformatted"/>
              <w:shd w:val="clear" w:color="auto" w:fill="F9F9F9"/>
              <w:spacing w:before="180" w:after="180" w:line="293" w:lineRule="atLeast"/>
              <w:ind w:left="450"/>
              <w:rPr>
                <w:rFonts w:asciiTheme="minorHAnsi" w:hAnsiTheme="minorHAnsi" w:cs="Consolas"/>
                <w:highlight w:val="yellow"/>
                <w:lang w:val="en-GB" w:eastAsia="en-GB" w:bidi="ta-IN"/>
              </w:rPr>
            </w:pPr>
            <w:r w:rsidRPr="00CC0A15">
              <w:rPr>
                <w:rFonts w:asciiTheme="minorHAnsi" w:hAnsiTheme="minorHAnsi" w:cs="Consolas"/>
                <w:lang w:val="en-GB" w:eastAsia="en-GB" w:bidi="ta-IN"/>
              </w:rPr>
              <w:t xml:space="preserve">            </w:t>
            </w:r>
            <w:r w:rsidRPr="00FB5BDE">
              <w:rPr>
                <w:rFonts w:asciiTheme="minorHAnsi" w:hAnsiTheme="minorHAnsi" w:cs="Consolas"/>
                <w:highlight w:val="yellow"/>
                <w:lang w:val="en-GB" w:eastAsia="en-GB" w:bidi="ta-IN"/>
              </w:rPr>
              <w:t>&lt;Member</w:t>
            </w:r>
          </w:p>
          <w:p w14:paraId="67B43A9F" w14:textId="77777777" w:rsidR="00FB5BDE" w:rsidRPr="00FB5BDE" w:rsidRDefault="00FB5BDE" w:rsidP="00FB5BDE">
            <w:pPr>
              <w:pStyle w:val="HTMLPreformatted"/>
              <w:shd w:val="clear" w:color="auto" w:fill="F9F9F9"/>
              <w:spacing w:before="180" w:after="180" w:line="293" w:lineRule="atLeast"/>
              <w:ind w:left="450"/>
              <w:rPr>
                <w:rFonts w:asciiTheme="minorHAnsi" w:hAnsiTheme="minorHAnsi" w:cs="Consolas"/>
                <w:highlight w:val="yellow"/>
                <w:lang w:val="en-GB" w:eastAsia="en-GB" w:bidi="ta-IN"/>
              </w:rPr>
            </w:pPr>
            <w:r w:rsidRPr="00FB5BDE">
              <w:rPr>
                <w:rFonts w:asciiTheme="minorHAnsi" w:hAnsiTheme="minorHAnsi" w:cs="Consolas"/>
                <w:highlight w:val="yellow"/>
                <w:lang w:val="en-GB" w:eastAsia="en-GB" w:bidi="ta-IN"/>
              </w:rPr>
              <w:t xml:space="preserve">                className="org.apache.catalina.tribes.membership.StaticMember"</w:t>
            </w:r>
          </w:p>
          <w:p w14:paraId="0839C8D2" w14:textId="77777777" w:rsidR="00FB5BDE" w:rsidRPr="00FB5BDE" w:rsidRDefault="00FB5BDE" w:rsidP="00FB5BDE">
            <w:pPr>
              <w:pStyle w:val="HTMLPreformatted"/>
              <w:shd w:val="clear" w:color="auto" w:fill="F9F9F9"/>
              <w:spacing w:before="180" w:after="180" w:line="293" w:lineRule="atLeast"/>
              <w:ind w:left="450"/>
              <w:rPr>
                <w:rFonts w:asciiTheme="minorHAnsi" w:hAnsiTheme="minorHAnsi" w:cs="Consolas"/>
                <w:highlight w:val="yellow"/>
                <w:lang w:val="en-GB" w:eastAsia="en-GB" w:bidi="ta-IN"/>
              </w:rPr>
            </w:pPr>
            <w:r w:rsidRPr="00FB5BDE">
              <w:rPr>
                <w:rFonts w:asciiTheme="minorHAnsi" w:hAnsiTheme="minorHAnsi" w:cs="Consolas"/>
                <w:highlight w:val="yellow"/>
                <w:lang w:val="en-GB" w:eastAsia="en-GB" w:bidi="ta-IN"/>
              </w:rPr>
              <w:lastRenderedPageBreak/>
              <w:t xml:space="preserve">                port="4100"</w:t>
            </w:r>
          </w:p>
          <w:p w14:paraId="2BD9D8B6" w14:textId="77777777" w:rsidR="00FB5BDE" w:rsidRPr="00FB5BDE" w:rsidRDefault="00FB5BDE" w:rsidP="00FB5BDE">
            <w:pPr>
              <w:pStyle w:val="HTMLPreformatted"/>
              <w:shd w:val="clear" w:color="auto" w:fill="F9F9F9"/>
              <w:spacing w:before="180" w:after="180" w:line="293" w:lineRule="atLeast"/>
              <w:ind w:left="450"/>
              <w:rPr>
                <w:rFonts w:asciiTheme="minorHAnsi" w:hAnsiTheme="minorHAnsi" w:cs="Consolas"/>
                <w:highlight w:val="yellow"/>
                <w:lang w:val="en-GB" w:eastAsia="en-GB" w:bidi="ta-IN"/>
              </w:rPr>
            </w:pPr>
            <w:r w:rsidRPr="00FB5BDE">
              <w:rPr>
                <w:rFonts w:asciiTheme="minorHAnsi" w:hAnsiTheme="minorHAnsi" w:cs="Consolas"/>
                <w:highlight w:val="yellow"/>
                <w:lang w:val="en-GB" w:eastAsia="en-GB" w:bidi="ta-IN"/>
              </w:rPr>
              <w:t xml:space="preserve">                host="&lt;&lt;Other Cluster NODE IP&gt;&gt;"</w:t>
            </w:r>
          </w:p>
          <w:p w14:paraId="5F5B8F56" w14:textId="60586073" w:rsidR="00FB5BDE" w:rsidRPr="004171B4" w:rsidRDefault="00FB5BDE" w:rsidP="00FB5BDE">
            <w:pPr>
              <w:pStyle w:val="HTMLPreformatted"/>
              <w:shd w:val="clear" w:color="auto" w:fill="F9F9F9"/>
              <w:spacing w:before="180" w:after="180" w:line="293" w:lineRule="atLeast"/>
              <w:ind w:left="450"/>
              <w:rPr>
                <w:rFonts w:asciiTheme="minorHAnsi" w:hAnsiTheme="minorHAnsi" w:cs="Consolas"/>
                <w:highlight w:val="yellow"/>
                <w:lang w:val="pt-PT" w:eastAsia="en-GB" w:bidi="ta-IN"/>
              </w:rPr>
            </w:pPr>
            <w:r w:rsidRPr="00FB5BDE">
              <w:rPr>
                <w:rFonts w:asciiTheme="minorHAnsi" w:hAnsiTheme="minorHAnsi" w:cs="Consolas"/>
                <w:highlight w:val="yellow"/>
                <w:lang w:val="en-GB" w:eastAsia="en-GB" w:bidi="ta-IN"/>
              </w:rPr>
              <w:t xml:space="preserve">                </w:t>
            </w:r>
            <w:r w:rsidRPr="004171B4">
              <w:rPr>
                <w:rFonts w:asciiTheme="minorHAnsi" w:hAnsiTheme="minorHAnsi" w:cs="Consolas"/>
                <w:highlight w:val="yellow"/>
                <w:lang w:val="pt-PT" w:eastAsia="en-GB" w:bidi="ta-IN"/>
              </w:rPr>
              <w:t>uniqueId="{0,0,0,0,0,0,0,0,0,0,0,0,0,0,1,4}"</w:t>
            </w:r>
          </w:p>
          <w:p w14:paraId="754E3CDA" w14:textId="74D1ADC2" w:rsidR="00FB5BDE" w:rsidRPr="004171B4" w:rsidRDefault="00FB5BDE" w:rsidP="00CC0A15">
            <w:pPr>
              <w:pStyle w:val="HTMLPreformatted"/>
              <w:shd w:val="clear" w:color="auto" w:fill="F9F9F9"/>
              <w:spacing w:before="180" w:after="180" w:line="293" w:lineRule="atLeast"/>
              <w:ind w:left="450"/>
              <w:rPr>
                <w:rFonts w:asciiTheme="minorHAnsi" w:hAnsiTheme="minorHAnsi" w:cs="Consolas"/>
                <w:lang w:val="pt-PT" w:eastAsia="en-GB" w:bidi="ta-IN"/>
              </w:rPr>
            </w:pPr>
            <w:r w:rsidRPr="004171B4">
              <w:rPr>
                <w:rFonts w:asciiTheme="minorHAnsi" w:hAnsiTheme="minorHAnsi" w:cs="Consolas"/>
                <w:highlight w:val="yellow"/>
                <w:lang w:val="pt-PT" w:eastAsia="en-GB" w:bidi="ta-IN"/>
              </w:rPr>
              <w:t xml:space="preserve">            /&gt;</w:t>
            </w:r>
          </w:p>
          <w:p w14:paraId="636ADB93" w14:textId="77777777" w:rsidR="00CC0A15" w:rsidRPr="004171B4" w:rsidRDefault="00CC0A15" w:rsidP="00CC0A15">
            <w:pPr>
              <w:pStyle w:val="HTMLPreformatted"/>
              <w:shd w:val="clear" w:color="auto" w:fill="F9F9F9"/>
              <w:spacing w:before="180" w:after="180" w:line="293" w:lineRule="atLeast"/>
              <w:ind w:left="450"/>
              <w:rPr>
                <w:rFonts w:asciiTheme="minorHAnsi" w:hAnsiTheme="minorHAnsi" w:cs="Consolas"/>
                <w:lang w:val="pt-PT" w:eastAsia="en-GB" w:bidi="ta-IN"/>
              </w:rPr>
            </w:pPr>
            <w:r w:rsidRPr="004171B4">
              <w:rPr>
                <w:rFonts w:asciiTheme="minorHAnsi" w:hAnsiTheme="minorHAnsi" w:cs="Consolas"/>
                <w:lang w:val="pt-PT" w:eastAsia="en-GB" w:bidi="ta-IN"/>
              </w:rPr>
              <w:t xml:space="preserve">        &lt;/Interceptor&gt;</w:t>
            </w:r>
          </w:p>
          <w:p w14:paraId="15769269" w14:textId="77777777" w:rsidR="00CC0A15" w:rsidRPr="004171B4" w:rsidRDefault="00CC0A15" w:rsidP="00CC0A15">
            <w:pPr>
              <w:pStyle w:val="HTMLPreformatted"/>
              <w:shd w:val="clear" w:color="auto" w:fill="F9F9F9"/>
              <w:spacing w:before="180" w:after="180" w:line="293" w:lineRule="atLeast"/>
              <w:ind w:left="450"/>
              <w:rPr>
                <w:rFonts w:asciiTheme="minorHAnsi" w:hAnsiTheme="minorHAnsi" w:cs="Consolas"/>
                <w:lang w:val="pt-PT" w:eastAsia="en-GB" w:bidi="ta-IN"/>
              </w:rPr>
            </w:pPr>
            <w:r w:rsidRPr="004171B4">
              <w:rPr>
                <w:rFonts w:asciiTheme="minorHAnsi" w:hAnsiTheme="minorHAnsi" w:cs="Consolas"/>
                <w:lang w:val="pt-PT" w:eastAsia="en-GB" w:bidi="ta-IN"/>
              </w:rPr>
              <w:t xml:space="preserve">        &lt;Interceptor className="org.apache.catalina.tribes.group.interceptors.MessageDispatch15Interceptor" /&gt;</w:t>
            </w:r>
          </w:p>
          <w:p w14:paraId="00DB913A" w14:textId="77777777" w:rsidR="00CC0A15" w:rsidRPr="004171B4" w:rsidRDefault="00CC0A15" w:rsidP="00CC0A15">
            <w:pPr>
              <w:pStyle w:val="HTMLPreformatted"/>
              <w:shd w:val="clear" w:color="auto" w:fill="F9F9F9"/>
              <w:spacing w:before="180" w:after="180" w:line="293" w:lineRule="atLeast"/>
              <w:ind w:left="450"/>
              <w:rPr>
                <w:rFonts w:asciiTheme="minorHAnsi" w:hAnsiTheme="minorHAnsi" w:cs="Consolas"/>
                <w:lang w:val="pt-PT" w:eastAsia="en-GB" w:bidi="ta-IN"/>
              </w:rPr>
            </w:pPr>
            <w:r w:rsidRPr="004171B4">
              <w:rPr>
                <w:rFonts w:asciiTheme="minorHAnsi" w:hAnsiTheme="minorHAnsi" w:cs="Consolas"/>
                <w:lang w:val="pt-PT" w:eastAsia="en-GB" w:bidi="ta-IN"/>
              </w:rPr>
              <w:t xml:space="preserve">    &lt;/Channel&gt;</w:t>
            </w:r>
          </w:p>
          <w:p w14:paraId="025F11B3" w14:textId="77777777" w:rsidR="00CC0A15" w:rsidRPr="004171B4" w:rsidRDefault="00CC0A15" w:rsidP="00CC0A15">
            <w:pPr>
              <w:pStyle w:val="HTMLPreformatted"/>
              <w:shd w:val="clear" w:color="auto" w:fill="F9F9F9"/>
              <w:spacing w:before="180" w:after="180" w:line="293" w:lineRule="atLeast"/>
              <w:ind w:left="450"/>
              <w:rPr>
                <w:rFonts w:asciiTheme="minorHAnsi" w:hAnsiTheme="minorHAnsi" w:cs="Consolas"/>
                <w:lang w:val="pt-PT" w:eastAsia="en-GB" w:bidi="ta-IN"/>
              </w:rPr>
            </w:pPr>
            <w:r w:rsidRPr="004171B4">
              <w:rPr>
                <w:rFonts w:asciiTheme="minorHAnsi" w:hAnsiTheme="minorHAnsi" w:cs="Consolas"/>
                <w:lang w:val="pt-PT" w:eastAsia="en-GB" w:bidi="ta-IN"/>
              </w:rPr>
              <w:t xml:space="preserve">    &lt;Valve</w:t>
            </w:r>
          </w:p>
          <w:p w14:paraId="1436B947" w14:textId="77777777" w:rsidR="00CC0A15" w:rsidRPr="004171B4" w:rsidRDefault="00CC0A15" w:rsidP="00CC0A15">
            <w:pPr>
              <w:pStyle w:val="HTMLPreformatted"/>
              <w:shd w:val="clear" w:color="auto" w:fill="F9F9F9"/>
              <w:spacing w:before="180" w:after="180" w:line="293" w:lineRule="atLeast"/>
              <w:ind w:left="450"/>
              <w:rPr>
                <w:rFonts w:asciiTheme="minorHAnsi" w:hAnsiTheme="minorHAnsi" w:cs="Consolas"/>
                <w:lang w:val="pt-PT" w:eastAsia="en-GB" w:bidi="ta-IN"/>
              </w:rPr>
            </w:pPr>
            <w:r w:rsidRPr="004171B4">
              <w:rPr>
                <w:rFonts w:asciiTheme="minorHAnsi" w:hAnsiTheme="minorHAnsi" w:cs="Consolas"/>
                <w:lang w:val="pt-PT" w:eastAsia="en-GB" w:bidi="ta-IN"/>
              </w:rPr>
              <w:t xml:space="preserve">        className="org.apache.catalina.ha.tcp.ReplicationValve"</w:t>
            </w:r>
          </w:p>
          <w:p w14:paraId="126E8F14" w14:textId="77777777" w:rsidR="00CC0A15" w:rsidRPr="004171B4" w:rsidRDefault="00CC0A15" w:rsidP="00CC0A15">
            <w:pPr>
              <w:pStyle w:val="HTMLPreformatted"/>
              <w:shd w:val="clear" w:color="auto" w:fill="F9F9F9"/>
              <w:spacing w:before="180" w:after="180" w:line="293" w:lineRule="atLeast"/>
              <w:ind w:left="450"/>
              <w:rPr>
                <w:rFonts w:asciiTheme="minorHAnsi" w:hAnsiTheme="minorHAnsi" w:cs="Consolas"/>
                <w:lang w:val="pt-PT" w:eastAsia="en-GB" w:bidi="ta-IN"/>
              </w:rPr>
            </w:pPr>
            <w:r w:rsidRPr="004171B4">
              <w:rPr>
                <w:rFonts w:asciiTheme="minorHAnsi" w:hAnsiTheme="minorHAnsi" w:cs="Consolas"/>
                <w:lang w:val="pt-PT" w:eastAsia="en-GB" w:bidi="ta-IN"/>
              </w:rPr>
              <w:t xml:space="preserve">        filter=".*\.gif;.*\.js;.*\.jpg;.*\.png;.*\.htm;.*\.html;.*\.css;.*\.txt;"</w:t>
            </w:r>
          </w:p>
          <w:p w14:paraId="3673B8E3" w14:textId="77777777"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4171B4">
              <w:rPr>
                <w:rFonts w:asciiTheme="minorHAnsi" w:hAnsiTheme="minorHAnsi" w:cs="Consolas"/>
                <w:lang w:val="pt-PT" w:eastAsia="en-GB" w:bidi="ta-IN"/>
              </w:rPr>
              <w:t xml:space="preserve">    </w:t>
            </w:r>
            <w:r w:rsidRPr="00CC0A15">
              <w:rPr>
                <w:rFonts w:asciiTheme="minorHAnsi" w:hAnsiTheme="minorHAnsi" w:cs="Consolas"/>
                <w:lang w:val="en-GB" w:eastAsia="en-GB" w:bidi="ta-IN"/>
              </w:rPr>
              <w:t>/&gt;</w:t>
            </w:r>
          </w:p>
          <w:p w14:paraId="1088AAA8" w14:textId="77777777"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CC0A15">
              <w:rPr>
                <w:rFonts w:asciiTheme="minorHAnsi" w:hAnsiTheme="minorHAnsi" w:cs="Consolas"/>
                <w:lang w:val="en-GB" w:eastAsia="en-GB" w:bidi="ta-IN"/>
              </w:rPr>
              <w:t xml:space="preserve">    &lt;ClusterListener className="org.apache.catalina.ha.session.ClusterSessionListener" /&gt;</w:t>
            </w:r>
          </w:p>
          <w:p w14:paraId="12C2F2E9" w14:textId="6607A414" w:rsidR="00CC0A15" w:rsidRPr="00CC0A15" w:rsidRDefault="00CC0A15" w:rsidP="00CC0A15">
            <w:pPr>
              <w:pStyle w:val="HTMLPreformatted"/>
              <w:shd w:val="clear" w:color="auto" w:fill="F9F9F9"/>
              <w:spacing w:before="180" w:after="180" w:line="293" w:lineRule="atLeast"/>
              <w:ind w:left="450"/>
              <w:rPr>
                <w:rFonts w:asciiTheme="minorHAnsi" w:hAnsiTheme="minorHAnsi" w:cs="Consolas"/>
                <w:lang w:val="en-GB" w:eastAsia="en-GB" w:bidi="ta-IN"/>
              </w:rPr>
            </w:pPr>
            <w:r w:rsidRPr="00CC0A15">
              <w:rPr>
                <w:rFonts w:asciiTheme="minorHAnsi" w:hAnsiTheme="minorHAnsi" w:cs="Consolas"/>
                <w:lang w:val="en-GB" w:eastAsia="en-GB" w:bidi="ta-IN"/>
              </w:rPr>
              <w:t>&lt;/Cluster&gt;</w:t>
            </w:r>
          </w:p>
        </w:tc>
      </w:tr>
    </w:tbl>
    <w:p w14:paraId="6021C39C" w14:textId="206A012B" w:rsidR="00184912" w:rsidRPr="00184912" w:rsidRDefault="00FB5BDE" w:rsidP="00FB5BDE">
      <w:pPr>
        <w:spacing w:after="320"/>
        <w:rPr>
          <w:rFonts w:ascii="Calibri" w:eastAsia="Times New Roman" w:hAnsi="Calibri" w:cs="Times New Roman"/>
          <w:color w:val="333333"/>
          <w:sz w:val="21"/>
          <w:szCs w:val="21"/>
          <w:lang w:bidi="ar-SA"/>
        </w:rPr>
      </w:pPr>
      <w:r w:rsidRPr="00FB5BDE">
        <w:rPr>
          <w:rFonts w:ascii="Calibri" w:hAnsi="Calibri"/>
          <w:b/>
          <w:color w:val="333333"/>
          <w:sz w:val="21"/>
          <w:szCs w:val="21"/>
          <w:highlight w:val="yellow"/>
          <w:shd w:val="clear" w:color="auto" w:fill="FFFFFF"/>
        </w:rPr>
        <w:lastRenderedPageBreak/>
        <w:t>Note:</w:t>
      </w:r>
      <w:r>
        <w:rPr>
          <w:rFonts w:ascii="Calibri" w:hAnsi="Calibri"/>
          <w:b/>
          <w:color w:val="333333"/>
          <w:sz w:val="21"/>
          <w:szCs w:val="21"/>
          <w:shd w:val="clear" w:color="auto" w:fill="FFFFFF"/>
        </w:rPr>
        <w:t xml:space="preserve"> The member section from the above table need to be added as per the number of Nodes present in the cluster. (considered 4 NODE in above example)</w:t>
      </w:r>
    </w:p>
    <w:p w14:paraId="7E5BEB83" w14:textId="7835E6F5" w:rsidR="00E43E0D" w:rsidRPr="002B6915" w:rsidRDefault="000A0E15" w:rsidP="00C1165F">
      <w:pPr>
        <w:pStyle w:val="ListParagraph"/>
        <w:numPr>
          <w:ilvl w:val="0"/>
          <w:numId w:val="8"/>
        </w:numPr>
        <w:rPr>
          <w:rFonts w:ascii="Arial" w:eastAsia="Times New Roman" w:hAnsi="Arial" w:cs="Arial"/>
          <w:color w:val="4C4C4E"/>
          <w:lang w:bidi="ar-SA"/>
        </w:rPr>
      </w:pPr>
      <w:r w:rsidRPr="002B6915">
        <w:rPr>
          <w:rFonts w:ascii="Arial" w:eastAsia="Times New Roman" w:hAnsi="Arial" w:cs="Arial"/>
          <w:color w:val="4C4C4E"/>
          <w:lang w:bidi="ar-SA"/>
        </w:rPr>
        <w:t xml:space="preserve">Create  file   called “unicast.xml “under </w:t>
      </w:r>
      <w:r w:rsidR="00E43E0D" w:rsidRPr="002B6915">
        <w:rPr>
          <w:rFonts w:ascii="Arial" w:eastAsia="Times New Roman" w:hAnsi="Arial" w:cs="Arial"/>
          <w:color w:val="4C4C4E"/>
          <w:lang w:bidi="ar-SA"/>
        </w:rPr>
        <w:t xml:space="preserve"> below mentioned location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5"/>
        <w:gridCol w:w="6930"/>
      </w:tblGrid>
      <w:tr w:rsidR="00E43E0D" w:rsidRPr="000C7F84" w14:paraId="1AB6EA79" w14:textId="77777777" w:rsidTr="00C1165F">
        <w:trPr>
          <w:trHeight w:val="368"/>
        </w:trPr>
        <w:tc>
          <w:tcPr>
            <w:tcW w:w="445" w:type="dxa"/>
            <w:shd w:val="clear" w:color="auto" w:fill="D9D9D9"/>
          </w:tcPr>
          <w:p w14:paraId="5B19B38F" w14:textId="77777777" w:rsidR="00E43E0D" w:rsidRPr="000C7F84" w:rsidRDefault="00E43E0D" w:rsidP="00C1165F">
            <w:pPr>
              <w:spacing w:after="0" w:line="240" w:lineRule="auto"/>
              <w:contextualSpacing/>
              <w:rPr>
                <w:rFonts w:eastAsia="Times New Roman" w:cs="Consolas"/>
                <w:lang w:val="en-GB" w:eastAsia="en-GB"/>
              </w:rPr>
            </w:pPr>
            <w:r w:rsidRPr="000C7F84">
              <w:rPr>
                <w:rFonts w:eastAsia="Times New Roman" w:cs="Consolas"/>
                <w:lang w:val="en-GB" w:eastAsia="en-GB"/>
              </w:rPr>
              <w:t>#</w:t>
            </w:r>
          </w:p>
        </w:tc>
        <w:tc>
          <w:tcPr>
            <w:tcW w:w="6930" w:type="dxa"/>
            <w:shd w:val="clear" w:color="auto" w:fill="auto"/>
          </w:tcPr>
          <w:p w14:paraId="040A504A" w14:textId="4339BC4F" w:rsidR="00E43E0D" w:rsidRPr="000C7F84" w:rsidRDefault="00E43E0D" w:rsidP="00C1165F">
            <w:pPr>
              <w:spacing w:after="0" w:line="240" w:lineRule="auto"/>
              <w:contextualSpacing/>
              <w:rPr>
                <w:rFonts w:eastAsia="Times New Roman" w:cs="Consolas"/>
                <w:lang w:val="en-GB" w:eastAsia="en-GB"/>
              </w:rPr>
            </w:pPr>
            <w:r w:rsidRPr="007D47A6">
              <w:rPr>
                <w:rFonts w:eastAsia="Times New Roman" w:cs="Consolas"/>
                <w:highlight w:val="yellow"/>
                <w:lang w:val="en-GB" w:eastAsia="en-GB"/>
              </w:rPr>
              <w:t>$LIFERAY_HOME</w:t>
            </w:r>
            <w:r w:rsidRPr="00574602">
              <w:rPr>
                <w:rFonts w:eastAsia="Times New Roman" w:cs="Consolas"/>
                <w:lang w:val="en-GB" w:eastAsia="en-GB"/>
              </w:rPr>
              <w:t>/tomcat-8.0.32</w:t>
            </w:r>
            <w:r>
              <w:rPr>
                <w:rFonts w:eastAsia="Times New Roman" w:cs="Consolas"/>
                <w:lang w:val="en-GB" w:eastAsia="en-GB"/>
              </w:rPr>
              <w:t>/</w:t>
            </w:r>
            <w:r w:rsidR="002B6915" w:rsidRPr="00E92D15">
              <w:rPr>
                <w:rFonts w:eastAsia="Times New Roman" w:cs="Consolas"/>
                <w:lang w:val="en-GB" w:eastAsia="en-GB"/>
              </w:rPr>
              <w:t>webapps/ROOT/WEB-INF/classes</w:t>
            </w:r>
          </w:p>
        </w:tc>
      </w:tr>
    </w:tbl>
    <w:p w14:paraId="7BF0AC94" w14:textId="77777777" w:rsidR="00E43E0D" w:rsidRDefault="00E43E0D" w:rsidP="00E43E0D">
      <w:pPr>
        <w:pStyle w:val="ListParagraph"/>
        <w:ind w:left="450"/>
        <w:rPr>
          <w:rFonts w:ascii="Arial" w:eastAsia="Times New Roman" w:hAnsi="Arial" w:cs="Arial"/>
          <w:color w:val="4C4C4E"/>
          <w:lang w:bidi="ar-SA"/>
        </w:rPr>
      </w:pPr>
    </w:p>
    <w:p w14:paraId="595E22AE" w14:textId="4AD48ADF" w:rsidR="000A0E15" w:rsidRPr="00E43E0D" w:rsidRDefault="002B6915" w:rsidP="00E43E0D">
      <w:pPr>
        <w:pStyle w:val="ListParagraph"/>
        <w:ind w:left="450"/>
        <w:rPr>
          <w:rFonts w:ascii="Arial" w:eastAsia="Times New Roman" w:hAnsi="Arial" w:cs="Arial"/>
          <w:color w:val="4C4C4E"/>
          <w:lang w:bidi="ar-SA"/>
        </w:rPr>
      </w:pPr>
      <w:r>
        <w:rPr>
          <w:rFonts w:ascii="Arial" w:eastAsia="Times New Roman" w:hAnsi="Arial" w:cs="Arial"/>
          <w:color w:val="4C4C4E"/>
          <w:lang w:bidi="ar-SA"/>
        </w:rPr>
        <w:t>C</w:t>
      </w:r>
      <w:r w:rsidR="000A0E15" w:rsidRPr="00E43E0D">
        <w:rPr>
          <w:rFonts w:ascii="Arial" w:eastAsia="Times New Roman" w:hAnsi="Arial" w:cs="Arial"/>
          <w:color w:val="4C4C4E"/>
          <w:lang w:bidi="ar-SA"/>
        </w:rPr>
        <w:t>opy the below content</w:t>
      </w:r>
      <w:r>
        <w:rPr>
          <w:rFonts w:ascii="Arial" w:eastAsia="Times New Roman" w:hAnsi="Arial" w:cs="Arial"/>
          <w:color w:val="4C4C4E"/>
          <w:lang w:bidi="ar-SA"/>
        </w:rPr>
        <w:t xml:space="preserve"> to </w:t>
      </w:r>
      <w:r w:rsidRPr="00E43E0D">
        <w:rPr>
          <w:rFonts w:ascii="Arial" w:eastAsia="Times New Roman" w:hAnsi="Arial" w:cs="Arial"/>
          <w:color w:val="4C4C4E"/>
          <w:lang w:bidi="ar-SA"/>
        </w:rPr>
        <w:t>unicast.xml</w:t>
      </w:r>
      <w:r w:rsidR="000A0E15" w:rsidRPr="00E43E0D">
        <w:rPr>
          <w:rFonts w:ascii="Arial" w:eastAsia="Times New Roman" w:hAnsi="Arial" w:cs="Arial"/>
          <w:color w:val="4C4C4E"/>
          <w:lang w:bidi="ar-SA"/>
        </w:rPr>
        <w:t>.</w:t>
      </w:r>
    </w:p>
    <w:p w14:paraId="283646BB" w14:textId="328F1BCA" w:rsidR="000A0E15" w:rsidRDefault="000A0E15" w:rsidP="003A6A97">
      <w:pPr>
        <w:spacing w:after="320"/>
        <w:rPr>
          <w:rFonts w:ascii="Calibri" w:hAnsi="Calibri"/>
          <w:b/>
          <w:color w:val="333333"/>
          <w:sz w:val="21"/>
          <w:szCs w:val="21"/>
          <w:shd w:val="clear" w:color="auto" w:fill="FFFFFF"/>
        </w:rPr>
      </w:pPr>
      <w:r>
        <w:rPr>
          <w:rFonts w:ascii="Calibri" w:hAnsi="Calibri"/>
          <w:b/>
          <w:color w:val="333333"/>
          <w:sz w:val="21"/>
          <w:szCs w:val="21"/>
          <w:shd w:val="clear" w:color="auto" w:fill="FFFFFF"/>
        </w:rPr>
        <w:t xml:space="preserve">Note: this xml file is referring to </w:t>
      </w:r>
      <w:r w:rsidRPr="000A0E15">
        <w:rPr>
          <w:rFonts w:ascii="Calibri" w:hAnsi="Calibri"/>
          <w:b/>
          <w:color w:val="333333"/>
          <w:sz w:val="21"/>
          <w:szCs w:val="21"/>
          <w:shd w:val="clear" w:color="auto" w:fill="FFFFFF"/>
        </w:rPr>
        <w:t xml:space="preserve">portal-setup-wizard.properties </w:t>
      </w:r>
      <w:r>
        <w:rPr>
          <w:rFonts w:ascii="Calibri" w:hAnsi="Calibri"/>
          <w:b/>
          <w:color w:val="333333"/>
          <w:sz w:val="21"/>
          <w:szCs w:val="21"/>
          <w:shd w:val="clear" w:color="auto" w:fill="FFFFFF"/>
        </w:rPr>
        <w:t xml:space="preserve">file. Refer section </w:t>
      </w:r>
      <w:r w:rsidRPr="000A0E15">
        <w:rPr>
          <w:rFonts w:ascii="Calibri" w:hAnsi="Calibri"/>
          <w:b/>
          <w:color w:val="333333"/>
          <w:sz w:val="21"/>
          <w:szCs w:val="21"/>
          <w:highlight w:val="yellow"/>
          <w:shd w:val="clear" w:color="auto" w:fill="FFFFFF"/>
        </w:rPr>
        <w:t>LIFERAY CLUSTER PROPERTIES</w:t>
      </w:r>
    </w:p>
    <w:tbl>
      <w:tblPr>
        <w:tblStyle w:val="TableGrid"/>
        <w:tblW w:w="0" w:type="auto"/>
        <w:tblLook w:val="04A0" w:firstRow="1" w:lastRow="0" w:firstColumn="1" w:lastColumn="0" w:noHBand="0" w:noVBand="1"/>
      </w:tblPr>
      <w:tblGrid>
        <w:gridCol w:w="9350"/>
      </w:tblGrid>
      <w:tr w:rsidR="003A6A97" w14:paraId="1EE22182" w14:textId="77777777" w:rsidTr="002B6915">
        <w:tc>
          <w:tcPr>
            <w:tcW w:w="9350" w:type="dxa"/>
          </w:tcPr>
          <w:p w14:paraId="653914FC" w14:textId="77777777" w:rsidR="000A0E15" w:rsidRDefault="000A0E15" w:rsidP="000A0E15">
            <w:r>
              <w:t>&lt;config xmlns="urn:org:jgroups"</w:t>
            </w:r>
          </w:p>
          <w:p w14:paraId="59E6FBE9" w14:textId="77777777" w:rsidR="000A0E15" w:rsidRDefault="000A0E15" w:rsidP="000A0E15">
            <w:r>
              <w:t>        xmlns:xsi="</w:t>
            </w:r>
            <w:hyperlink r:id="rId31" w:history="1">
              <w:r>
                <w:rPr>
                  <w:rStyle w:val="Hyperlink"/>
                </w:rPr>
                <w:t>http://www.w3.org/2001/XMLSchema-instance</w:t>
              </w:r>
            </w:hyperlink>
            <w:r>
              <w:t>"</w:t>
            </w:r>
          </w:p>
          <w:p w14:paraId="0D5AF6DC" w14:textId="77777777" w:rsidR="000A0E15" w:rsidRDefault="000A0E15" w:rsidP="000A0E15">
            <w:r>
              <w:t xml:space="preserve">        xsi:schemaLocation="urn:org:jgroups </w:t>
            </w:r>
            <w:hyperlink r:id="rId32" w:history="1">
              <w:r>
                <w:rPr>
                  <w:rStyle w:val="Hyperlink"/>
                </w:rPr>
                <w:t>http://www.jgroups.org/schema/JGroups-3.1.xsd</w:t>
              </w:r>
            </w:hyperlink>
            <w:r>
              <w:t>"&gt;</w:t>
            </w:r>
          </w:p>
          <w:p w14:paraId="75BD07E5" w14:textId="77777777" w:rsidR="000A0E15" w:rsidRDefault="000A0E15" w:rsidP="000A0E15">
            <w:r>
              <w:t>    &lt;TCP singleton_name="liferay"</w:t>
            </w:r>
          </w:p>
          <w:p w14:paraId="6FE4E24F" w14:textId="77777777" w:rsidR="000A0E15" w:rsidRDefault="000A0E15" w:rsidP="000A0E15">
            <w:r>
              <w:t>                 bind_port="7800"</w:t>
            </w:r>
          </w:p>
          <w:p w14:paraId="3ACAF64C" w14:textId="77777777" w:rsidR="000A0E15" w:rsidRDefault="000A0E15" w:rsidP="000A0E15">
            <w:r>
              <w:t>         loopback="true"</w:t>
            </w:r>
          </w:p>
          <w:p w14:paraId="1757965B" w14:textId="77777777" w:rsidR="000A0E15" w:rsidRDefault="000A0E15" w:rsidP="000A0E15">
            <w:r>
              <w:t>         recv_buf_size="${tcp.recv_buf_size:20M}"</w:t>
            </w:r>
          </w:p>
          <w:p w14:paraId="162FE53F" w14:textId="77777777" w:rsidR="000A0E15" w:rsidRDefault="000A0E15" w:rsidP="000A0E15">
            <w:r>
              <w:t>         send_buf_size="${tcp.send_buf_size:640K}"</w:t>
            </w:r>
          </w:p>
          <w:p w14:paraId="467A609A" w14:textId="77777777" w:rsidR="000A0E15" w:rsidRDefault="000A0E15" w:rsidP="000A0E15">
            <w:r>
              <w:t>                 discard_incompatible_packets="true"</w:t>
            </w:r>
          </w:p>
          <w:p w14:paraId="5FD8CF0E" w14:textId="77777777" w:rsidR="000A0E15" w:rsidRDefault="000A0E15" w:rsidP="000A0E15">
            <w:r>
              <w:t>         max_bundle_size="64K"</w:t>
            </w:r>
          </w:p>
          <w:p w14:paraId="1B8C477F" w14:textId="77777777" w:rsidR="000A0E15" w:rsidRDefault="000A0E15" w:rsidP="000A0E15">
            <w:r>
              <w:lastRenderedPageBreak/>
              <w:t>         max_bundle_timeout="30"</w:t>
            </w:r>
          </w:p>
          <w:p w14:paraId="6F9F8CD4" w14:textId="77777777" w:rsidR="000A0E15" w:rsidRDefault="000A0E15" w:rsidP="000A0E15">
            <w:r>
              <w:t>         enable_bundling="true"</w:t>
            </w:r>
          </w:p>
          <w:p w14:paraId="56EA9BF9" w14:textId="77777777" w:rsidR="000A0E15" w:rsidRDefault="000A0E15" w:rsidP="000A0E15">
            <w:r>
              <w:t>         use_send_queues="true"</w:t>
            </w:r>
          </w:p>
          <w:p w14:paraId="016E7C26" w14:textId="77777777" w:rsidR="000A0E15" w:rsidRDefault="000A0E15" w:rsidP="000A0E15">
            <w:r>
              <w:t>         sock_conn_timeout="300"</w:t>
            </w:r>
          </w:p>
          <w:p w14:paraId="069D655F" w14:textId="77777777" w:rsidR="000A0E15" w:rsidRDefault="000A0E15" w:rsidP="000A0E15"/>
          <w:p w14:paraId="5F469D64" w14:textId="77777777" w:rsidR="000A0E15" w:rsidRDefault="000A0E15" w:rsidP="000A0E15">
            <w:r>
              <w:t>         timer_type="old"</w:t>
            </w:r>
          </w:p>
          <w:p w14:paraId="3310ED4A" w14:textId="77777777" w:rsidR="000A0E15" w:rsidRDefault="000A0E15" w:rsidP="000A0E15">
            <w:r>
              <w:t>         timer.min_threads="4"</w:t>
            </w:r>
          </w:p>
          <w:p w14:paraId="2B6BEFF3" w14:textId="77777777" w:rsidR="000A0E15" w:rsidRDefault="000A0E15" w:rsidP="000A0E15">
            <w:r>
              <w:t>         timer.max_threads="10"</w:t>
            </w:r>
          </w:p>
          <w:p w14:paraId="66E0FC5D" w14:textId="77777777" w:rsidR="000A0E15" w:rsidRDefault="000A0E15" w:rsidP="000A0E15">
            <w:r>
              <w:t>         timer.keep_alive_time="3000"</w:t>
            </w:r>
          </w:p>
          <w:p w14:paraId="603E79BD" w14:textId="77777777" w:rsidR="000A0E15" w:rsidRDefault="000A0E15" w:rsidP="000A0E15">
            <w:r>
              <w:t>         timer.queue_max_size="500"</w:t>
            </w:r>
          </w:p>
          <w:p w14:paraId="57D12E76" w14:textId="77777777" w:rsidR="000A0E15" w:rsidRDefault="000A0E15" w:rsidP="000A0E15"/>
          <w:p w14:paraId="0EF046CD" w14:textId="77777777" w:rsidR="000A0E15" w:rsidRDefault="000A0E15" w:rsidP="000A0E15">
            <w:r>
              <w:t>         thread_pool.enabled="true"</w:t>
            </w:r>
          </w:p>
          <w:p w14:paraId="32D8E976" w14:textId="77777777" w:rsidR="000A0E15" w:rsidRDefault="000A0E15" w:rsidP="000A0E15">
            <w:r>
              <w:t>         thread_pool.min_threads="1"</w:t>
            </w:r>
          </w:p>
          <w:p w14:paraId="4681162E" w14:textId="77777777" w:rsidR="000A0E15" w:rsidRDefault="000A0E15" w:rsidP="000A0E15">
            <w:r>
              <w:t>         thread_pool.max_threads="10"</w:t>
            </w:r>
          </w:p>
          <w:p w14:paraId="613CB308" w14:textId="77777777" w:rsidR="000A0E15" w:rsidRDefault="000A0E15" w:rsidP="000A0E15">
            <w:r>
              <w:t>         thread_pool.keep_alive_time="5000"</w:t>
            </w:r>
          </w:p>
          <w:p w14:paraId="70AD2F51" w14:textId="77777777" w:rsidR="000A0E15" w:rsidRDefault="000A0E15" w:rsidP="000A0E15">
            <w:r>
              <w:t>         thread_pool.queue_enabled="false"</w:t>
            </w:r>
          </w:p>
          <w:p w14:paraId="3EFD2878" w14:textId="77777777" w:rsidR="000A0E15" w:rsidRDefault="000A0E15" w:rsidP="000A0E15">
            <w:r>
              <w:t>         thread_pool.queue_max_size="100"</w:t>
            </w:r>
          </w:p>
          <w:p w14:paraId="110648C1" w14:textId="77777777" w:rsidR="000A0E15" w:rsidRDefault="000A0E15" w:rsidP="000A0E15">
            <w:r>
              <w:t>         thread_pool.rejection_policy="discard"</w:t>
            </w:r>
          </w:p>
          <w:p w14:paraId="3921E0B1" w14:textId="77777777" w:rsidR="000A0E15" w:rsidRDefault="000A0E15" w:rsidP="000A0E15"/>
          <w:p w14:paraId="63B5B234" w14:textId="77777777" w:rsidR="000A0E15" w:rsidRDefault="000A0E15" w:rsidP="000A0E15">
            <w:r>
              <w:t>         oob_thread_pool.enabled="true"</w:t>
            </w:r>
          </w:p>
          <w:p w14:paraId="4C824ECE" w14:textId="77777777" w:rsidR="000A0E15" w:rsidRDefault="000A0E15" w:rsidP="000A0E15">
            <w:r>
              <w:t>         oob_thread_pool.min_threads="1"</w:t>
            </w:r>
          </w:p>
          <w:p w14:paraId="3E160D7A" w14:textId="77777777" w:rsidR="000A0E15" w:rsidRDefault="000A0E15" w:rsidP="000A0E15">
            <w:r>
              <w:t>         oob_thread_pool.max_threads="8"</w:t>
            </w:r>
          </w:p>
          <w:p w14:paraId="6F0FD696" w14:textId="77777777" w:rsidR="000A0E15" w:rsidRDefault="000A0E15" w:rsidP="000A0E15">
            <w:r>
              <w:t>         oob_thread_pool.keep_alive_time="5000"</w:t>
            </w:r>
          </w:p>
          <w:p w14:paraId="4DA82D74" w14:textId="77777777" w:rsidR="000A0E15" w:rsidRDefault="000A0E15" w:rsidP="000A0E15">
            <w:r>
              <w:t>         oob_thread_pool.queue_enabled="false"</w:t>
            </w:r>
          </w:p>
          <w:p w14:paraId="47E4A9CF" w14:textId="77777777" w:rsidR="000A0E15" w:rsidRDefault="000A0E15" w:rsidP="000A0E15">
            <w:r>
              <w:t>         oob_thread_pool.queue_max_size="100"</w:t>
            </w:r>
          </w:p>
          <w:p w14:paraId="2A534EE8" w14:textId="77777777" w:rsidR="000A0E15" w:rsidRDefault="000A0E15" w:rsidP="000A0E15">
            <w:r>
              <w:t>         oob_thread_pool.rejection_policy="discard"/&gt;</w:t>
            </w:r>
          </w:p>
          <w:p w14:paraId="5906D28D" w14:textId="77777777" w:rsidR="000A0E15" w:rsidRDefault="000A0E15" w:rsidP="000A0E15"/>
          <w:p w14:paraId="75C854DE" w14:textId="77777777" w:rsidR="000A0E15" w:rsidRDefault="000A0E15" w:rsidP="000A0E15">
            <w:r>
              <w:t>    &lt;TCPPING timeout="3000"</w:t>
            </w:r>
          </w:p>
          <w:p w14:paraId="216CCD33" w14:textId="6D48152E" w:rsidR="000A0E15" w:rsidRDefault="000A0E15" w:rsidP="000A0E15">
            <w:r>
              <w:t>             initial_hosts="${jgroups.tcpping.initial_hosts:</w:t>
            </w:r>
            <w:r w:rsidR="003042FA">
              <w:t xml:space="preserve"> =</w:t>
            </w:r>
            <w:r w:rsidR="003042FA">
              <w:rPr>
                <w:highlight w:val="yellow"/>
              </w:rPr>
              <w:t>&lt;&lt;NODE IP&gt;&gt;[7800],&lt;&lt;Other NODE IP&gt;&gt;[7800]</w:t>
            </w:r>
            <w:r w:rsidR="003042FA">
              <w:t>,</w:t>
            </w:r>
            <w:r w:rsidR="003042FA">
              <w:rPr>
                <w:highlight w:val="yellow"/>
              </w:rPr>
              <w:t xml:space="preserve"> &lt;&lt;Other NODE IP&gt;&gt;[7800]</w:t>
            </w:r>
            <w:r w:rsidR="003042FA">
              <w:t>,</w:t>
            </w:r>
            <w:r w:rsidR="003042FA">
              <w:rPr>
                <w:highlight w:val="yellow"/>
              </w:rPr>
              <w:t xml:space="preserve"> &lt;&lt;Other NODE IP&gt;&gt;[7800]</w:t>
            </w:r>
            <w:r>
              <w:t>}"</w:t>
            </w:r>
          </w:p>
          <w:p w14:paraId="6608DD70" w14:textId="77777777" w:rsidR="000A0E15" w:rsidRDefault="000A0E15" w:rsidP="000A0E15">
            <w:r>
              <w:t>             port_range="1"</w:t>
            </w:r>
          </w:p>
          <w:p w14:paraId="7D240F90" w14:textId="77777777" w:rsidR="000A0E15" w:rsidRDefault="000A0E15" w:rsidP="000A0E15">
            <w:r>
              <w:t>             num_initial_members="10"/&gt;</w:t>
            </w:r>
          </w:p>
          <w:p w14:paraId="6B760D82" w14:textId="77777777" w:rsidR="000A0E15" w:rsidRDefault="000A0E15" w:rsidP="000A0E15">
            <w:r>
              <w:t>    &lt;MERGE2  min_interval="10000"</w:t>
            </w:r>
          </w:p>
          <w:p w14:paraId="2AF11A5B" w14:textId="77777777" w:rsidR="000A0E15" w:rsidRDefault="000A0E15" w:rsidP="000A0E15">
            <w:r>
              <w:t>             max_interval="30000"/&gt;</w:t>
            </w:r>
          </w:p>
          <w:p w14:paraId="7E8CDEB6" w14:textId="77777777" w:rsidR="000A0E15" w:rsidRDefault="000A0E15" w:rsidP="000A0E15">
            <w:r>
              <w:t>    &lt;FD_SOCK/&gt;</w:t>
            </w:r>
          </w:p>
          <w:p w14:paraId="7D48DB28" w14:textId="77777777" w:rsidR="000A0E15" w:rsidRDefault="000A0E15" w:rsidP="000A0E15">
            <w:r>
              <w:t>    &lt;FD timeout="3000" max_tries="3" /&gt;</w:t>
            </w:r>
          </w:p>
          <w:p w14:paraId="6F0C9539" w14:textId="77777777" w:rsidR="000A0E15" w:rsidRDefault="000A0E15" w:rsidP="000A0E15">
            <w:r>
              <w:t>    &lt;VERIFY_SUSPECT timeout="1500"  /&gt;</w:t>
            </w:r>
          </w:p>
          <w:p w14:paraId="50C5AA1C" w14:textId="77777777" w:rsidR="000A0E15" w:rsidRDefault="000A0E15" w:rsidP="000A0E15">
            <w:r>
              <w:t>    &lt;BARRIER /&gt;</w:t>
            </w:r>
          </w:p>
          <w:p w14:paraId="4A1BDE7F" w14:textId="77777777" w:rsidR="000A0E15" w:rsidRDefault="000A0E15" w:rsidP="000A0E15">
            <w:r>
              <w:t>    &lt;pbcast.NAKACK2 use_mcast_xmit="false"</w:t>
            </w:r>
          </w:p>
          <w:p w14:paraId="2A337E50" w14:textId="77777777" w:rsidR="000A0E15" w:rsidRDefault="000A0E15" w:rsidP="000A0E15">
            <w:r>
              <w:t>                   discard_delivered_msgs="true"/&gt;</w:t>
            </w:r>
          </w:p>
          <w:p w14:paraId="1481842E" w14:textId="77777777" w:rsidR="000A0E15" w:rsidRDefault="000A0E15" w:rsidP="000A0E15">
            <w:r>
              <w:t>    &lt;UNICAST /&gt;</w:t>
            </w:r>
          </w:p>
          <w:p w14:paraId="47B88644" w14:textId="77777777" w:rsidR="000A0E15" w:rsidRDefault="000A0E15" w:rsidP="000A0E15">
            <w:r>
              <w:t>    &lt;pbcast.STABLE stability_delay="1000" desired_avg_gossip="50000"</w:t>
            </w:r>
          </w:p>
          <w:p w14:paraId="0D03C954" w14:textId="77777777" w:rsidR="000A0E15" w:rsidRDefault="000A0E15" w:rsidP="000A0E15">
            <w:r>
              <w:t>                   max_bytes="4M"/&gt;</w:t>
            </w:r>
          </w:p>
          <w:p w14:paraId="654F6132" w14:textId="77777777" w:rsidR="000A0E15" w:rsidRDefault="000A0E15" w:rsidP="000A0E15">
            <w:r>
              <w:t>    &lt;pbcast.GMS print_local_addr="true" join_timeout="3000"</w:t>
            </w:r>
          </w:p>
          <w:p w14:paraId="3150B885" w14:textId="77777777" w:rsidR="000A0E15" w:rsidRDefault="000A0E15" w:rsidP="000A0E15"/>
          <w:p w14:paraId="00C39BBD" w14:textId="77777777" w:rsidR="000A0E15" w:rsidRDefault="000A0E15" w:rsidP="000A0E15">
            <w:r>
              <w:t>                view_bundling="true"/&gt;</w:t>
            </w:r>
          </w:p>
          <w:p w14:paraId="6B3A57D5" w14:textId="77777777" w:rsidR="000A0E15" w:rsidRDefault="000A0E15" w:rsidP="000A0E15">
            <w:r>
              <w:t>    &lt;UFC max_credits="2M"</w:t>
            </w:r>
          </w:p>
          <w:p w14:paraId="38486CBC" w14:textId="77777777" w:rsidR="000A0E15" w:rsidRDefault="000A0E15" w:rsidP="000A0E15">
            <w:r>
              <w:t>         min_threshold="0.4"/&gt;</w:t>
            </w:r>
          </w:p>
          <w:p w14:paraId="4D802BF5" w14:textId="77777777" w:rsidR="000A0E15" w:rsidRDefault="000A0E15" w:rsidP="000A0E15">
            <w:r>
              <w:t>    &lt;MFC max_credits="2M"</w:t>
            </w:r>
          </w:p>
          <w:p w14:paraId="492330AB" w14:textId="77777777" w:rsidR="000A0E15" w:rsidRDefault="000A0E15" w:rsidP="000A0E15">
            <w:r>
              <w:t>         min_threshold="0.4"/&gt;</w:t>
            </w:r>
          </w:p>
          <w:p w14:paraId="660EE1B7" w14:textId="77777777" w:rsidR="000A0E15" w:rsidRDefault="000A0E15" w:rsidP="000A0E15">
            <w:r>
              <w:t>    &lt;FRAG2 frag_size="60K"  /&gt;</w:t>
            </w:r>
          </w:p>
          <w:p w14:paraId="63F62243" w14:textId="77777777" w:rsidR="000A0E15" w:rsidRDefault="000A0E15" w:rsidP="000A0E15">
            <w:r>
              <w:t>    &lt;!--RSVP resend_interval="2000" timeout="10000"/--&gt;</w:t>
            </w:r>
          </w:p>
          <w:p w14:paraId="748D5D0C" w14:textId="77777777" w:rsidR="000A0E15" w:rsidRDefault="000A0E15" w:rsidP="000A0E15">
            <w:r>
              <w:t>    &lt;pbcast.STATE_TRANSFER/&gt;</w:t>
            </w:r>
          </w:p>
          <w:p w14:paraId="6E378719" w14:textId="77777777" w:rsidR="000A0E15" w:rsidRDefault="000A0E15" w:rsidP="000A0E15">
            <w:pPr>
              <w:rPr>
                <w:lang w:val="de-DE"/>
              </w:rPr>
            </w:pPr>
            <w:r>
              <w:rPr>
                <w:lang w:val="de-DE"/>
              </w:rPr>
              <w:lastRenderedPageBreak/>
              <w:t>&lt;/config&gt;</w:t>
            </w:r>
          </w:p>
          <w:p w14:paraId="6703FBDC" w14:textId="3B6B3C6E" w:rsidR="003A6A97" w:rsidRDefault="003A6A97" w:rsidP="00110BB8">
            <w:pPr>
              <w:pStyle w:val="HTMLPreformatted"/>
              <w:shd w:val="clear" w:color="auto" w:fill="F9F9F9"/>
              <w:spacing w:before="180" w:after="180" w:line="293" w:lineRule="atLeast"/>
              <w:ind w:left="450"/>
              <w:rPr>
                <w:rFonts w:ascii="Calibri" w:hAnsi="Calibri"/>
                <w:color w:val="333333"/>
                <w:sz w:val="21"/>
                <w:szCs w:val="21"/>
                <w:shd w:val="clear" w:color="auto" w:fill="FFFFFF"/>
              </w:rPr>
            </w:pPr>
          </w:p>
        </w:tc>
      </w:tr>
    </w:tbl>
    <w:p w14:paraId="0198EAE8" w14:textId="7E096891" w:rsidR="002B6915" w:rsidRDefault="002B6915" w:rsidP="002B6915">
      <w:pPr>
        <w:pStyle w:val="ListParagraph"/>
        <w:numPr>
          <w:ilvl w:val="0"/>
          <w:numId w:val="8"/>
        </w:numPr>
        <w:rPr>
          <w:rFonts w:ascii="Arial" w:eastAsia="Times New Roman" w:hAnsi="Arial" w:cs="Arial"/>
          <w:color w:val="4C4C4E"/>
          <w:lang w:bidi="ar-SA"/>
        </w:rPr>
      </w:pPr>
      <w:r>
        <w:rPr>
          <w:rFonts w:ascii="Arial" w:eastAsia="Times New Roman" w:hAnsi="Arial" w:cs="Arial"/>
          <w:color w:val="4C4C4E"/>
          <w:lang w:bidi="ar-SA"/>
        </w:rPr>
        <w:lastRenderedPageBreak/>
        <w:t>Changes in web.xml.</w:t>
      </w:r>
      <w:r w:rsidRPr="002B6915">
        <w:rPr>
          <w:rFonts w:ascii="Arial" w:eastAsia="Times New Roman" w:hAnsi="Arial" w:cs="Arial"/>
          <w:color w:val="4C4C4E"/>
          <w:lang w:bidi="ar-SA"/>
        </w:rPr>
        <w:t xml:space="preserve"> </w:t>
      </w:r>
    </w:p>
    <w:p w14:paraId="0DB588B1" w14:textId="1CCF4C48" w:rsidR="002B6915" w:rsidRPr="002B6915" w:rsidRDefault="002B6915" w:rsidP="002B6915">
      <w:pPr>
        <w:pStyle w:val="ListParagraph"/>
        <w:ind w:left="450"/>
        <w:rPr>
          <w:rFonts w:ascii="Arial" w:eastAsia="Times New Roman" w:hAnsi="Arial" w:cs="Arial"/>
          <w:color w:val="4C4C4E"/>
          <w:lang w:bidi="ar-SA"/>
        </w:rPr>
      </w:pPr>
      <w:r>
        <w:rPr>
          <w:rFonts w:ascii="Arial" w:eastAsia="Times New Roman" w:hAnsi="Arial" w:cs="Arial"/>
          <w:color w:val="4C4C4E"/>
          <w:lang w:bidi="ar-SA"/>
        </w:rPr>
        <w:t>Navigate to the below location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5"/>
        <w:gridCol w:w="6930"/>
      </w:tblGrid>
      <w:tr w:rsidR="002B6915" w:rsidRPr="000C7F84" w14:paraId="3CA1AF24" w14:textId="77777777" w:rsidTr="00C1165F">
        <w:trPr>
          <w:trHeight w:val="368"/>
        </w:trPr>
        <w:tc>
          <w:tcPr>
            <w:tcW w:w="445" w:type="dxa"/>
            <w:shd w:val="clear" w:color="auto" w:fill="D9D9D9"/>
          </w:tcPr>
          <w:p w14:paraId="0849A740" w14:textId="77777777" w:rsidR="002B6915" w:rsidRPr="004D707F" w:rsidRDefault="002B6915" w:rsidP="00C1165F">
            <w:pPr>
              <w:spacing w:after="0" w:line="240" w:lineRule="auto"/>
              <w:contextualSpacing/>
              <w:rPr>
                <w:rFonts w:eastAsia="Times New Roman" w:cs="Consolas"/>
                <w:highlight w:val="yellow"/>
                <w:lang w:val="en-GB" w:eastAsia="en-GB"/>
              </w:rPr>
            </w:pPr>
            <w:r w:rsidRPr="004D707F">
              <w:rPr>
                <w:rFonts w:eastAsia="Times New Roman" w:cs="Consolas"/>
                <w:highlight w:val="yellow"/>
                <w:lang w:val="en-GB" w:eastAsia="en-GB"/>
              </w:rPr>
              <w:t>#</w:t>
            </w:r>
          </w:p>
        </w:tc>
        <w:tc>
          <w:tcPr>
            <w:tcW w:w="6930" w:type="dxa"/>
            <w:shd w:val="clear" w:color="auto" w:fill="auto"/>
          </w:tcPr>
          <w:p w14:paraId="0CA1F787" w14:textId="5DB8E3A8" w:rsidR="002B6915" w:rsidRPr="004D707F" w:rsidRDefault="002B6915" w:rsidP="004D707F">
            <w:pPr>
              <w:spacing w:after="0" w:line="240" w:lineRule="auto"/>
              <w:contextualSpacing/>
              <w:rPr>
                <w:rFonts w:eastAsia="Times New Roman" w:cs="Consolas"/>
                <w:highlight w:val="yellow"/>
                <w:lang w:val="en-GB" w:eastAsia="en-GB"/>
              </w:rPr>
            </w:pPr>
            <w:r w:rsidRPr="007D47A6">
              <w:rPr>
                <w:rFonts w:eastAsia="Times New Roman" w:cs="Consolas"/>
                <w:highlight w:val="yellow"/>
                <w:lang w:val="en-GB" w:eastAsia="en-GB"/>
              </w:rPr>
              <w:t>$LIFERAY_HOME</w:t>
            </w:r>
            <w:r w:rsidRPr="004D707F">
              <w:rPr>
                <w:rFonts w:eastAsia="Times New Roman" w:cs="Consolas"/>
                <w:highlight w:val="yellow"/>
                <w:lang w:val="en-GB" w:eastAsia="en-GB"/>
              </w:rPr>
              <w:t>/</w:t>
            </w:r>
            <w:r w:rsidRPr="00E92D15">
              <w:rPr>
                <w:rFonts w:eastAsia="Times New Roman" w:cs="Consolas"/>
                <w:lang w:val="en-GB" w:eastAsia="en-GB"/>
              </w:rPr>
              <w:t>tomcat-8.0.32/webapps</w:t>
            </w:r>
            <w:r w:rsidR="004D707F" w:rsidRPr="00E92D15">
              <w:rPr>
                <w:rFonts w:eastAsia="Times New Roman" w:cs="Consolas"/>
                <w:lang w:val="en-GB" w:eastAsia="en-GB"/>
              </w:rPr>
              <w:t>/ROOT/</w:t>
            </w:r>
            <w:r w:rsidRPr="00E92D15">
              <w:rPr>
                <w:rFonts w:eastAsia="Times New Roman" w:cs="Consolas"/>
                <w:lang w:val="en-GB" w:eastAsia="en-GB"/>
              </w:rPr>
              <w:t>WEB-INF/web.xml</w:t>
            </w:r>
          </w:p>
        </w:tc>
      </w:tr>
    </w:tbl>
    <w:p w14:paraId="0E86DF34" w14:textId="1FA9B442" w:rsidR="000227B0" w:rsidRDefault="002B6915" w:rsidP="00CF0726">
      <w:pPr>
        <w:rPr>
          <w:rFonts w:ascii="Arial" w:eastAsia="Times New Roman" w:hAnsi="Arial" w:cs="Arial"/>
          <w:color w:val="4C4C4E"/>
          <w:lang w:bidi="ar-SA"/>
        </w:rPr>
      </w:pPr>
      <w:r w:rsidRPr="002B6915">
        <w:rPr>
          <w:rFonts w:ascii="Arial" w:eastAsia="Times New Roman" w:hAnsi="Arial" w:cs="Arial"/>
          <w:color w:val="4C4C4E"/>
          <w:lang w:bidi="ar-SA"/>
        </w:rPr>
        <w:t xml:space="preserve">Add </w:t>
      </w:r>
      <w:r w:rsidRPr="00DF1A4D">
        <w:rPr>
          <w:rFonts w:ascii="Arial" w:eastAsia="Times New Roman" w:hAnsi="Arial" w:cs="Arial"/>
          <w:color w:val="4C4C4E"/>
          <w:highlight w:val="yellow"/>
          <w:lang w:bidi="ar-SA"/>
        </w:rPr>
        <w:t>&lt;distributable/&gt;</w:t>
      </w:r>
      <w:r w:rsidRPr="002B6915">
        <w:rPr>
          <w:rFonts w:ascii="Arial" w:eastAsia="Times New Roman" w:hAnsi="Arial" w:cs="Arial"/>
          <w:color w:val="4C4C4E"/>
          <w:lang w:bidi="ar-SA"/>
        </w:rPr>
        <w:t xml:space="preserve"> tag in tomcat web.xml file just before &lt;/web-app&gt;</w:t>
      </w:r>
      <w:r>
        <w:rPr>
          <w:rFonts w:ascii="Arial" w:eastAsia="Times New Roman" w:hAnsi="Arial" w:cs="Arial"/>
          <w:color w:val="4C4C4E"/>
          <w:lang w:bidi="ar-SA"/>
        </w:rPr>
        <w:t>.</w:t>
      </w:r>
    </w:p>
    <w:p w14:paraId="16EA909B" w14:textId="74618E9E" w:rsidR="00B45F68" w:rsidRDefault="00B45F68" w:rsidP="00B45F68">
      <w:pPr>
        <w:pStyle w:val="ListParagraph"/>
        <w:numPr>
          <w:ilvl w:val="0"/>
          <w:numId w:val="8"/>
        </w:numPr>
        <w:rPr>
          <w:rFonts w:ascii="Arial" w:eastAsia="Times New Roman" w:hAnsi="Arial" w:cs="Arial"/>
          <w:color w:val="4C4C4E"/>
          <w:lang w:bidi="ar-SA"/>
        </w:rPr>
      </w:pPr>
      <w:r>
        <w:rPr>
          <w:rFonts w:ascii="Arial" w:eastAsia="Times New Roman" w:hAnsi="Arial" w:cs="Arial"/>
          <w:color w:val="4C4C4E"/>
          <w:lang w:bidi="ar-SA"/>
        </w:rPr>
        <w:t>Changes in setenv.sh file.</w:t>
      </w:r>
      <w:r w:rsidRPr="002B6915">
        <w:rPr>
          <w:rFonts w:ascii="Arial" w:eastAsia="Times New Roman" w:hAnsi="Arial" w:cs="Arial"/>
          <w:color w:val="4C4C4E"/>
          <w:lang w:bidi="ar-SA"/>
        </w:rPr>
        <w:t xml:space="preserve"> </w:t>
      </w:r>
    </w:p>
    <w:p w14:paraId="418D7CF3" w14:textId="6BFF5EE0" w:rsidR="00B45F68" w:rsidRDefault="00B45F68" w:rsidP="00B45F68">
      <w:pPr>
        <w:pStyle w:val="ListParagraph"/>
        <w:ind w:left="450"/>
        <w:rPr>
          <w:rFonts w:ascii="Arial" w:eastAsia="Times New Roman" w:hAnsi="Arial" w:cs="Arial"/>
          <w:color w:val="4C4C4E"/>
          <w:lang w:bidi="ar-SA"/>
        </w:rPr>
      </w:pPr>
      <w:r>
        <w:rPr>
          <w:rFonts w:ascii="Arial" w:eastAsia="Times New Roman" w:hAnsi="Arial" w:cs="Arial"/>
          <w:color w:val="4C4C4E"/>
          <w:lang w:bidi="ar-SA"/>
        </w:rPr>
        <w:t xml:space="preserve"> Navigate to the below location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5"/>
        <w:gridCol w:w="6930"/>
      </w:tblGrid>
      <w:tr w:rsidR="00B45F68" w:rsidRPr="004D707F" w14:paraId="7C350DC4" w14:textId="77777777" w:rsidTr="00C1165F">
        <w:trPr>
          <w:trHeight w:val="368"/>
        </w:trPr>
        <w:tc>
          <w:tcPr>
            <w:tcW w:w="445" w:type="dxa"/>
            <w:shd w:val="clear" w:color="auto" w:fill="D9D9D9"/>
          </w:tcPr>
          <w:p w14:paraId="6E08F0F8" w14:textId="77777777" w:rsidR="00B45F68" w:rsidRPr="004D707F" w:rsidRDefault="00B45F68" w:rsidP="00C1165F">
            <w:pPr>
              <w:spacing w:after="0" w:line="240" w:lineRule="auto"/>
              <w:contextualSpacing/>
              <w:rPr>
                <w:rFonts w:eastAsia="Times New Roman" w:cs="Consolas"/>
                <w:highlight w:val="yellow"/>
                <w:lang w:val="en-GB" w:eastAsia="en-GB"/>
              </w:rPr>
            </w:pPr>
            <w:r w:rsidRPr="004D707F">
              <w:rPr>
                <w:rFonts w:eastAsia="Times New Roman" w:cs="Consolas"/>
                <w:highlight w:val="yellow"/>
                <w:lang w:val="en-GB" w:eastAsia="en-GB"/>
              </w:rPr>
              <w:t>#</w:t>
            </w:r>
          </w:p>
        </w:tc>
        <w:tc>
          <w:tcPr>
            <w:tcW w:w="6930" w:type="dxa"/>
            <w:shd w:val="clear" w:color="auto" w:fill="auto"/>
          </w:tcPr>
          <w:p w14:paraId="6811569F" w14:textId="3B57C392" w:rsidR="00B45F68" w:rsidRPr="004D707F" w:rsidRDefault="00B45F68" w:rsidP="00F638EA">
            <w:pPr>
              <w:spacing w:after="0" w:line="240" w:lineRule="auto"/>
              <w:contextualSpacing/>
              <w:rPr>
                <w:rFonts w:eastAsia="Times New Roman" w:cs="Consolas"/>
                <w:highlight w:val="yellow"/>
                <w:lang w:val="en-GB" w:eastAsia="en-GB"/>
              </w:rPr>
            </w:pPr>
            <w:r w:rsidRPr="007D47A6">
              <w:rPr>
                <w:rFonts w:eastAsia="Times New Roman" w:cs="Consolas"/>
                <w:highlight w:val="yellow"/>
                <w:lang w:val="en-GB" w:eastAsia="en-GB"/>
              </w:rPr>
              <w:t>$LIFERAY_HOME</w:t>
            </w:r>
            <w:r w:rsidRPr="004D707F">
              <w:rPr>
                <w:rFonts w:eastAsia="Times New Roman" w:cs="Consolas"/>
                <w:highlight w:val="yellow"/>
                <w:lang w:val="en-GB" w:eastAsia="en-GB"/>
              </w:rPr>
              <w:t>/</w:t>
            </w:r>
            <w:r w:rsidRPr="00E92D15">
              <w:rPr>
                <w:rFonts w:eastAsia="Times New Roman" w:cs="Consolas"/>
                <w:lang w:val="en-GB" w:eastAsia="en-GB"/>
              </w:rPr>
              <w:t>tomcat-8.0.32/</w:t>
            </w:r>
            <w:r w:rsidR="00A52482" w:rsidRPr="00E92D15">
              <w:rPr>
                <w:rFonts w:eastAsia="Times New Roman" w:cs="Consolas"/>
                <w:lang w:val="en-GB" w:eastAsia="en-GB"/>
              </w:rPr>
              <w:t>bin</w:t>
            </w:r>
          </w:p>
        </w:tc>
      </w:tr>
    </w:tbl>
    <w:p w14:paraId="111AB867" w14:textId="02572601" w:rsidR="00FB5BDE" w:rsidRDefault="00FB5BDE" w:rsidP="00FB5BDE">
      <w:pPr>
        <w:pStyle w:val="ListParagraph"/>
        <w:ind w:left="450"/>
        <w:rPr>
          <w:rFonts w:ascii="Arial" w:eastAsia="Times New Roman" w:hAnsi="Arial" w:cs="Arial"/>
          <w:color w:val="4C4C4E"/>
          <w:lang w:bidi="ar-SA"/>
        </w:rPr>
      </w:pPr>
      <w:r w:rsidRPr="00FB5BDE">
        <w:rPr>
          <w:rFonts w:ascii="Arial" w:eastAsia="Times New Roman" w:hAnsi="Arial" w:cs="Arial"/>
          <w:color w:val="4C4C4E"/>
          <w:lang w:bidi="ar-SA"/>
        </w:rPr>
        <w:t xml:space="preserve">Add the following to the setenv.sh at the end of CATALINA_OPTS </w:t>
      </w:r>
    </w:p>
    <w:tbl>
      <w:tblPr>
        <w:tblStyle w:val="TableGrid"/>
        <w:tblW w:w="0" w:type="auto"/>
        <w:tblLook w:val="04A0" w:firstRow="1" w:lastRow="0" w:firstColumn="1" w:lastColumn="0" w:noHBand="0" w:noVBand="1"/>
      </w:tblPr>
      <w:tblGrid>
        <w:gridCol w:w="9350"/>
      </w:tblGrid>
      <w:tr w:rsidR="00FB5BDE" w14:paraId="18A0B54C" w14:textId="77777777" w:rsidTr="00C1165F">
        <w:tc>
          <w:tcPr>
            <w:tcW w:w="9350" w:type="dxa"/>
          </w:tcPr>
          <w:p w14:paraId="2DBBCC7D" w14:textId="7745FB59" w:rsidR="00FB5BDE" w:rsidRPr="00FB5BDE" w:rsidRDefault="00FB5BDE" w:rsidP="00FB5BDE">
            <w:pPr>
              <w:rPr>
                <w:color w:val="1F497D"/>
              </w:rPr>
            </w:pPr>
            <w:r>
              <w:t>-Djgroups.bind_addr=</w:t>
            </w:r>
            <w:r>
              <w:rPr>
                <w:highlight w:val="yellow"/>
              </w:rPr>
              <w:t>&lt;&lt;NODE IP&gt;&gt;</w:t>
            </w:r>
            <w:r>
              <w:t xml:space="preserve"> -Djgroups.tcpping.initial_hosts=</w:t>
            </w:r>
            <w:r>
              <w:rPr>
                <w:highlight w:val="yellow"/>
              </w:rPr>
              <w:t>&lt;&lt;NODE IP&gt;&gt;[7800],&lt;&lt;Other NODE IP&gt;&gt;[7800]</w:t>
            </w:r>
            <w:r>
              <w:t>,</w:t>
            </w:r>
            <w:r>
              <w:rPr>
                <w:highlight w:val="yellow"/>
              </w:rPr>
              <w:t xml:space="preserve"> &lt;&lt;Other NODE IP&gt;&gt;[7800]</w:t>
            </w:r>
            <w:r>
              <w:t>,</w:t>
            </w:r>
            <w:r>
              <w:rPr>
                <w:highlight w:val="yellow"/>
              </w:rPr>
              <w:t xml:space="preserve"> &lt;&lt;Other NODE IP&gt;&gt;[7800]</w:t>
            </w:r>
          </w:p>
        </w:tc>
      </w:tr>
    </w:tbl>
    <w:p w14:paraId="62C719DC" w14:textId="77777777" w:rsidR="00FB5BDE" w:rsidRDefault="00FB5BDE" w:rsidP="00FB5BDE">
      <w:pPr>
        <w:pStyle w:val="ListParagraph"/>
        <w:ind w:left="450"/>
        <w:rPr>
          <w:color w:val="1F497D"/>
        </w:rPr>
      </w:pPr>
    </w:p>
    <w:p w14:paraId="21F6DC83" w14:textId="77777777" w:rsidR="00447DD5" w:rsidRDefault="00447DD5" w:rsidP="00447DD5">
      <w:pPr>
        <w:autoSpaceDE w:val="0"/>
        <w:autoSpaceDN w:val="0"/>
        <w:spacing w:before="40" w:after="40" w:line="240" w:lineRule="auto"/>
      </w:pPr>
    </w:p>
    <w:p w14:paraId="16765CDE" w14:textId="7771A5A8" w:rsidR="00447DD5" w:rsidRPr="00F46182" w:rsidRDefault="00447DD5" w:rsidP="00447DD5">
      <w:pPr>
        <w:pStyle w:val="Heading1"/>
        <w:tabs>
          <w:tab w:val="left" w:pos="2895"/>
        </w:tabs>
        <w:ind w:hanging="360"/>
      </w:pPr>
      <w:bookmarkStart w:id="403" w:name="_Toc466285714"/>
      <w:r>
        <w:t>Renewal of liferay licenses</w:t>
      </w:r>
      <w:bookmarkEnd w:id="403"/>
    </w:p>
    <w:p w14:paraId="5A30ECBC" w14:textId="6F379BAD" w:rsidR="00447DD5" w:rsidRDefault="00506DCC" w:rsidP="00FB5BDE">
      <w:pPr>
        <w:pStyle w:val="ListParagraph"/>
        <w:ind w:left="450"/>
        <w:rPr>
          <w:color w:val="1F497D"/>
        </w:rPr>
      </w:pPr>
      <w:commentRangeStart w:id="404"/>
      <w:commentRangeStart w:id="405"/>
      <w:r>
        <w:rPr>
          <w:color w:val="1F497D"/>
        </w:rPr>
        <w:t>This step need to be performed only if required to update the existing licenses or for the first time installation. If there is already a valid license present in the environment on which this installation is being done, then there is no need to perform this step.</w:t>
      </w:r>
      <w:commentRangeEnd w:id="404"/>
      <w:r w:rsidR="001B6510">
        <w:rPr>
          <w:rStyle w:val="CommentReference"/>
        </w:rPr>
        <w:commentReference w:id="404"/>
      </w:r>
      <w:commentRangeEnd w:id="405"/>
      <w:r w:rsidR="00BC410F">
        <w:rPr>
          <w:rStyle w:val="CommentReference"/>
        </w:rPr>
        <w:commentReference w:id="405"/>
      </w:r>
    </w:p>
    <w:p w14:paraId="2BDAAED0" w14:textId="77777777" w:rsidR="00506DCC" w:rsidRDefault="00506DCC" w:rsidP="00FB5BDE">
      <w:pPr>
        <w:pStyle w:val="ListParagraph"/>
        <w:ind w:left="450"/>
        <w:rPr>
          <w:color w:val="1F497D"/>
        </w:rPr>
      </w:pPr>
    </w:p>
    <w:p w14:paraId="509E93CE" w14:textId="6E9929CA" w:rsidR="00447DD5" w:rsidRPr="001B6510" w:rsidRDefault="00447DD5" w:rsidP="001B6510">
      <w:pPr>
        <w:pStyle w:val="ListParagraph"/>
        <w:numPr>
          <w:ilvl w:val="0"/>
          <w:numId w:val="27"/>
        </w:numPr>
        <w:rPr>
          <w:rFonts w:ascii="Arial" w:eastAsia="Times New Roman" w:hAnsi="Arial" w:cs="Arial"/>
          <w:color w:val="4C4C4E"/>
          <w:lang w:bidi="ar-SA"/>
        </w:rPr>
      </w:pPr>
      <w:r w:rsidRPr="001B6510">
        <w:rPr>
          <w:rFonts w:ascii="Arial" w:eastAsia="Times New Roman" w:hAnsi="Arial" w:cs="Arial"/>
          <w:color w:val="4C4C4E"/>
          <w:lang w:bidi="ar-SA"/>
        </w:rPr>
        <w:t>Stop the Liferay application server</w:t>
      </w:r>
    </w:p>
    <w:p w14:paraId="201ED7CB" w14:textId="77777777" w:rsidR="00447DD5" w:rsidRPr="001B6510" w:rsidRDefault="00447DD5" w:rsidP="001B6510">
      <w:pPr>
        <w:pStyle w:val="ListParagraph"/>
        <w:numPr>
          <w:ilvl w:val="0"/>
          <w:numId w:val="27"/>
        </w:numPr>
        <w:rPr>
          <w:rFonts w:ascii="Arial" w:eastAsia="Times New Roman" w:hAnsi="Arial" w:cs="Arial"/>
          <w:color w:val="4C4C4E"/>
          <w:lang w:bidi="ar-SA"/>
        </w:rPr>
      </w:pPr>
      <w:r w:rsidRPr="001B6510">
        <w:rPr>
          <w:rFonts w:ascii="Arial" w:eastAsia="Times New Roman" w:hAnsi="Arial" w:cs="Arial"/>
          <w:color w:val="4C4C4E"/>
          <w:lang w:bidi="ar-SA"/>
        </w:rPr>
        <w:t>Delete the contents of the ${liferay.home}/osgi/state folder if present</w:t>
      </w:r>
    </w:p>
    <w:p w14:paraId="5A495A4A" w14:textId="0F71FC09" w:rsidR="00447DD5" w:rsidRPr="001B6510" w:rsidDel="00223C60" w:rsidRDefault="00447DD5" w:rsidP="001B6510">
      <w:pPr>
        <w:pStyle w:val="ListParagraph"/>
        <w:numPr>
          <w:ilvl w:val="0"/>
          <w:numId w:val="27"/>
        </w:numPr>
        <w:rPr>
          <w:del w:id="406" w:author="Aneef Kandukuri" w:date="2016-11-07T14:34:00Z"/>
          <w:rFonts w:ascii="Arial" w:eastAsia="Times New Roman" w:hAnsi="Arial" w:cs="Arial"/>
          <w:color w:val="4C4C4E"/>
          <w:lang w:bidi="ar-SA"/>
        </w:rPr>
      </w:pPr>
      <w:del w:id="407" w:author="Aneef Kandukuri" w:date="2016-11-07T14:34:00Z">
        <w:r w:rsidRPr="001B6510" w:rsidDel="00223C60">
          <w:rPr>
            <w:rFonts w:ascii="Arial" w:eastAsia="Times New Roman" w:hAnsi="Arial" w:cs="Arial"/>
            <w:color w:val="4C4C4E"/>
            <w:lang w:bidi="ar-SA"/>
          </w:rPr>
          <w:delText>Clear the $ {liferay.home}/data/license and ${liferay.home}/osgi/modules folders</w:delText>
        </w:r>
      </w:del>
    </w:p>
    <w:p w14:paraId="4B19B707" w14:textId="77777777" w:rsidR="00447DD5" w:rsidRPr="001B6510" w:rsidRDefault="00447DD5" w:rsidP="001B6510">
      <w:pPr>
        <w:pStyle w:val="ListParagraph"/>
        <w:numPr>
          <w:ilvl w:val="0"/>
          <w:numId w:val="27"/>
        </w:numPr>
        <w:rPr>
          <w:rFonts w:ascii="Arial" w:eastAsia="Times New Roman" w:hAnsi="Arial" w:cs="Arial"/>
          <w:color w:val="4C4C4E"/>
          <w:lang w:bidi="ar-SA"/>
        </w:rPr>
      </w:pPr>
      <w:r w:rsidRPr="001B6510">
        <w:rPr>
          <w:rFonts w:ascii="Arial" w:eastAsia="Times New Roman" w:hAnsi="Arial" w:cs="Arial"/>
          <w:color w:val="4C4C4E"/>
          <w:lang w:bidi="ar-SA"/>
        </w:rPr>
        <w:t>Start the application server</w:t>
      </w:r>
    </w:p>
    <w:p w14:paraId="348F61D5" w14:textId="77777777" w:rsidR="00447DD5" w:rsidRPr="001B6510" w:rsidRDefault="00447DD5" w:rsidP="001B6510">
      <w:pPr>
        <w:pStyle w:val="ListParagraph"/>
        <w:numPr>
          <w:ilvl w:val="0"/>
          <w:numId w:val="27"/>
        </w:numPr>
        <w:rPr>
          <w:rFonts w:ascii="Arial" w:eastAsia="Times New Roman" w:hAnsi="Arial" w:cs="Arial"/>
          <w:color w:val="4C4C4E"/>
          <w:lang w:bidi="ar-SA"/>
        </w:rPr>
      </w:pPr>
      <w:r w:rsidRPr="001B6510">
        <w:rPr>
          <w:rFonts w:ascii="Arial" w:eastAsia="Times New Roman" w:hAnsi="Arial" w:cs="Arial"/>
          <w:color w:val="4C4C4E"/>
          <w:lang w:bidi="ar-SA"/>
        </w:rPr>
        <w:t>Place the activation key xml file in the Liferay deploy directory (${auto.deploy.deploy.dir} , which defaults to ${liferay.home}/deploy)</w:t>
      </w:r>
    </w:p>
    <w:p w14:paraId="7BA8FD7E" w14:textId="77777777" w:rsidR="00447DD5" w:rsidRPr="001B6510" w:rsidRDefault="00447DD5" w:rsidP="001B6510">
      <w:pPr>
        <w:pStyle w:val="ListParagraph"/>
        <w:numPr>
          <w:ilvl w:val="0"/>
          <w:numId w:val="27"/>
        </w:numPr>
        <w:rPr>
          <w:rFonts w:ascii="Arial" w:eastAsia="Times New Roman" w:hAnsi="Arial" w:cs="Arial"/>
          <w:color w:val="4C4C4E"/>
          <w:lang w:bidi="ar-SA"/>
        </w:rPr>
      </w:pPr>
      <w:r w:rsidRPr="001B6510">
        <w:rPr>
          <w:rFonts w:ascii="Arial" w:eastAsia="Times New Roman" w:hAnsi="Arial" w:cs="Arial"/>
          <w:color w:val="4C4C4E"/>
          <w:lang w:bidi="ar-SA"/>
        </w:rPr>
        <w:t>Wait for the activation key file to be auto-deployed</w:t>
      </w:r>
    </w:p>
    <w:p w14:paraId="3AB7EA97" w14:textId="04E51010" w:rsidR="00FB6E46" w:rsidRPr="001B6510" w:rsidRDefault="00447DD5" w:rsidP="001B6510">
      <w:pPr>
        <w:pStyle w:val="ListParagraph"/>
        <w:numPr>
          <w:ilvl w:val="0"/>
          <w:numId w:val="27"/>
        </w:numPr>
        <w:rPr>
          <w:rFonts w:ascii="Arial" w:eastAsia="Times New Roman" w:hAnsi="Arial" w:cs="Arial"/>
          <w:color w:val="4C4C4E"/>
          <w:lang w:bidi="ar-SA"/>
        </w:rPr>
      </w:pPr>
      <w:r w:rsidRPr="001B6510">
        <w:rPr>
          <w:rFonts w:ascii="Arial" w:eastAsia="Times New Roman" w:hAnsi="Arial" w:cs="Arial"/>
          <w:color w:val="4C4C4E"/>
          <w:lang w:bidi="ar-SA"/>
        </w:rPr>
        <w:t>Proceed to using Liferay DXP</w:t>
      </w:r>
    </w:p>
    <w:sectPr w:rsidR="00FB6E46" w:rsidRPr="001B65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2" w:author="Neves, André, Vodafone Portugal" w:date="2016-10-17T08:20:00Z" w:initials="NAVP">
    <w:p w14:paraId="22FFED99" w14:textId="77777777" w:rsidR="00F9668C" w:rsidRDefault="00F9668C">
      <w:pPr>
        <w:pStyle w:val="CommentText"/>
      </w:pPr>
      <w:r>
        <w:rPr>
          <w:rStyle w:val="CommentReference"/>
        </w:rPr>
        <w:annotationRef/>
      </w:r>
      <w:r>
        <w:t>Why do we need root user? I did not use root user to setup Liferay.</w:t>
      </w:r>
    </w:p>
  </w:comment>
  <w:comment w:id="113" w:author="Rajanikanth Bollam" w:date="2016-10-18T18:08:00Z" w:initials="RB">
    <w:p w14:paraId="17A6EA5E" w14:textId="30E5BF4E" w:rsidR="00F9668C" w:rsidRDefault="00F9668C">
      <w:pPr>
        <w:pStyle w:val="CommentText"/>
      </w:pPr>
      <w:r>
        <w:rPr>
          <w:rStyle w:val="CommentReference"/>
        </w:rPr>
        <w:annotationRef/>
      </w:r>
      <w:r>
        <w:t>We don’t have the access to the functional user’s directories to transfer any installation files.</w:t>
      </w:r>
    </w:p>
    <w:p w14:paraId="78E8CEFA" w14:textId="246F18F3" w:rsidR="00F9668C" w:rsidRDefault="00F9668C">
      <w:pPr>
        <w:pStyle w:val="CommentText"/>
      </w:pPr>
      <w:r>
        <w:t>We used root to overcome this issue. we found the workaround to transfer the required files to target machine.</w:t>
      </w:r>
    </w:p>
  </w:comment>
  <w:comment w:id="114" w:author="Neves, André, Vodafone Portugal" w:date="2016-10-19T14:58:00Z" w:initials="NAVP">
    <w:p w14:paraId="67550FEC" w14:textId="53C5B029" w:rsidR="00F9668C" w:rsidRDefault="00F9668C">
      <w:pPr>
        <w:pStyle w:val="CommentText"/>
      </w:pPr>
      <w:r>
        <w:rPr>
          <w:rStyle w:val="CommentReference"/>
        </w:rPr>
        <w:annotationRef/>
      </w:r>
      <w:r>
        <w:t>I believe the way to transfer the files into the destination is not important here. The current mechanism we actually used was different. I’m more concerned to the reference on the root user because it requires Unix team collaboration.</w:t>
      </w:r>
    </w:p>
    <w:p w14:paraId="71AC44BC" w14:textId="77777777" w:rsidR="00F9668C" w:rsidRDefault="00F9668C">
      <w:pPr>
        <w:pStyle w:val="CommentText"/>
      </w:pPr>
    </w:p>
  </w:comment>
  <w:comment w:id="115" w:author="Rajanikanth Bollam" w:date="2016-11-02T19:15:00Z" w:initials="RB">
    <w:p w14:paraId="38DED279" w14:textId="4514809B" w:rsidR="00F9668C" w:rsidRPr="004E18A4" w:rsidRDefault="00F9668C" w:rsidP="00BC2CA2">
      <w:pPr>
        <w:pStyle w:val="CommentText"/>
      </w:pPr>
      <w:r>
        <w:rPr>
          <w:rStyle w:val="CommentReference"/>
        </w:rPr>
        <w:annotationRef/>
      </w:r>
      <w:r>
        <w:rPr>
          <w:rStyle w:val="CommentReference"/>
        </w:rPr>
        <w:annotationRef/>
      </w:r>
      <w:r w:rsidRPr="004E18A4">
        <w:t xml:space="preserve">Updated the </w:t>
      </w:r>
      <w:r>
        <w:t>steps to remove the dependency on root user and unix team collaboration.</w:t>
      </w:r>
    </w:p>
    <w:p w14:paraId="78D5C320" w14:textId="10917FC1" w:rsidR="00F9668C" w:rsidRDefault="00F9668C">
      <w:pPr>
        <w:pStyle w:val="CommentText"/>
      </w:pPr>
    </w:p>
  </w:comment>
  <w:comment w:id="116" w:author="Neves, André, Vodafone Portugal" w:date="2016-10-17T08:19:00Z" w:initials="NAVP">
    <w:p w14:paraId="4F4ADCD3" w14:textId="77777777" w:rsidR="00F9668C" w:rsidRDefault="00F9668C">
      <w:pPr>
        <w:pStyle w:val="CommentText"/>
      </w:pPr>
      <w:r>
        <w:rPr>
          <w:rStyle w:val="CommentReference"/>
        </w:rPr>
        <w:annotationRef/>
      </w:r>
      <w:r>
        <w:t>I don’t believe the license was delivered as part of the files in JustShare. It was sent to me later by email. Please make a note that this file needs to be retrieved separately.</w:t>
      </w:r>
    </w:p>
  </w:comment>
  <w:comment w:id="117" w:author="Rajanikanth Bollam" w:date="2016-10-18T18:18:00Z" w:initials="RB">
    <w:p w14:paraId="551CDDFF" w14:textId="3D746AA4" w:rsidR="00F9668C" w:rsidRDefault="00F9668C">
      <w:pPr>
        <w:pStyle w:val="CommentText"/>
      </w:pPr>
      <w:r>
        <w:rPr>
          <w:rStyle w:val="CommentReference"/>
        </w:rPr>
        <w:annotationRef/>
      </w:r>
      <w:r>
        <w:t>Yes we have shared the License file through email and it is developers licensed version.</w:t>
      </w:r>
    </w:p>
  </w:comment>
  <w:comment w:id="118" w:author="Neves, André, Vodafone Portugal" w:date="2016-10-19T14:59:00Z" w:initials="NAVP">
    <w:p w14:paraId="6203FD6B" w14:textId="23841F61" w:rsidR="00F9668C" w:rsidRDefault="00F9668C">
      <w:pPr>
        <w:pStyle w:val="CommentText"/>
      </w:pPr>
      <w:r>
        <w:rPr>
          <w:rStyle w:val="CommentReference"/>
        </w:rPr>
        <w:annotationRef/>
      </w:r>
      <w:r>
        <w:t>What I mean is that we need a note so that it’s clear that the license is not coming with the software bundle. It needs to be retrieved from someone at the project level and not from a folder or URL. I’ve added my documentation suggestion inline.</w:t>
      </w:r>
    </w:p>
  </w:comment>
  <w:comment w:id="130" w:author="Neves, André, Vodafone Portugal" w:date="2016-10-17T08:30:00Z" w:initials="NAVP">
    <w:p w14:paraId="2282E515" w14:textId="192B8679" w:rsidR="00F9668C" w:rsidRDefault="00F9668C">
      <w:pPr>
        <w:pStyle w:val="CommentText"/>
      </w:pPr>
      <w:r>
        <w:rPr>
          <w:rStyle w:val="CommentReference"/>
        </w:rPr>
        <w:annotationRef/>
      </w:r>
      <w:r>
        <w:t>As far as I know this should be port 8080 in all environments? If so, we can add it.</w:t>
      </w:r>
    </w:p>
  </w:comment>
  <w:comment w:id="131" w:author="Rajanikanth Bollam" w:date="2016-10-18T19:00:00Z" w:initials="RB">
    <w:p w14:paraId="0299169F" w14:textId="630DC9CD" w:rsidR="00F9668C" w:rsidRDefault="00F9668C">
      <w:pPr>
        <w:pStyle w:val="CommentText"/>
      </w:pPr>
      <w:r>
        <w:rPr>
          <w:rStyle w:val="CommentReference"/>
        </w:rPr>
        <w:annotationRef/>
      </w:r>
      <w:r>
        <w:t>Yes it is same for all the environments. And updated accordingly.</w:t>
      </w:r>
    </w:p>
  </w:comment>
  <w:comment w:id="132" w:author="Neves, André, Vodafone Portugal" w:date="2016-10-19T15:01:00Z" w:initials="NAVP">
    <w:p w14:paraId="551CC94A" w14:textId="6C53610B" w:rsidR="00F9668C" w:rsidRDefault="00F9668C">
      <w:pPr>
        <w:pStyle w:val="CommentText"/>
      </w:pPr>
      <w:r>
        <w:rPr>
          <w:rStyle w:val="CommentReference"/>
        </w:rPr>
        <w:annotationRef/>
      </w:r>
      <w:r>
        <w:t>Unfortunately, I was doing some troubleshooting on the Web part and flows to App part and realized that the IOD has the application servers running behind port 7010 and not 8080. This means that this needs to be 7010 and also that server.xml needs to be updated accordingly. I will make a comment further in this document.</w:t>
      </w:r>
    </w:p>
    <w:p w14:paraId="573D511C" w14:textId="77777777" w:rsidR="00F9668C" w:rsidRDefault="00F9668C">
      <w:pPr>
        <w:pStyle w:val="CommentText"/>
      </w:pPr>
    </w:p>
  </w:comment>
  <w:comment w:id="133" w:author="Rajanikanth Bollam" w:date="2016-11-02T19:16:00Z" w:initials="RB">
    <w:p w14:paraId="665D8140" w14:textId="3E96998B" w:rsidR="00F9668C" w:rsidRDefault="00F9668C">
      <w:pPr>
        <w:pStyle w:val="CommentText"/>
      </w:pPr>
      <w:r>
        <w:rPr>
          <w:rStyle w:val="CommentReference"/>
        </w:rPr>
        <w:annotationRef/>
      </w:r>
      <w:r>
        <w:t>Updated with the production port details.</w:t>
      </w:r>
    </w:p>
  </w:comment>
  <w:comment w:id="138" w:author="Neves, André, Vodafone Portugal" w:date="2016-11-03T08:22:00Z" w:initials="NAVP">
    <w:p w14:paraId="21802009" w14:textId="78948D45" w:rsidR="00F9668C" w:rsidRDefault="00F9668C">
      <w:pPr>
        <w:pStyle w:val="CommentText"/>
      </w:pPr>
      <w:r>
        <w:rPr>
          <w:rStyle w:val="CommentReference"/>
        </w:rPr>
        <w:annotationRef/>
      </w:r>
      <w:r>
        <w:t>Unfortunately, the $CLASSPATH at this moment seems to be empty because on the server startup we see an error message complaining that CLASSPATH can’t be empty. Removing the $CLASSPATH avoids this issue. Please verify this in your environments. For now, for PreProd/Prod I’ve removed that bit.</w:t>
      </w:r>
    </w:p>
  </w:comment>
  <w:comment w:id="139" w:author="Aneef Kandukuri" w:date="2016-11-06T19:19:00Z" w:initials="AK">
    <w:p w14:paraId="0DB325F9" w14:textId="4ACAD217" w:rsidR="00822FCA" w:rsidRDefault="00F9668C">
      <w:pPr>
        <w:pStyle w:val="CommentText"/>
      </w:pPr>
      <w:r>
        <w:rPr>
          <w:rStyle w:val="CommentReference"/>
        </w:rPr>
        <w:annotationRef/>
      </w:r>
      <w:r>
        <w:t xml:space="preserve">CLASSPATH variable already set in lower environment. </w:t>
      </w:r>
    </w:p>
  </w:comment>
  <w:comment w:id="140" w:author="Neves, André, Vodafone Portugal" w:date="2016-11-07T12:43:00Z" w:initials="NAVP">
    <w:p w14:paraId="39E40D3A" w14:textId="773BF4B7" w:rsidR="00822FCA" w:rsidRDefault="00822FCA">
      <w:pPr>
        <w:pStyle w:val="CommentText"/>
      </w:pPr>
      <w:r>
        <w:rPr>
          <w:rStyle w:val="CommentReference"/>
        </w:rPr>
        <w:annotationRef/>
      </w:r>
      <w:r>
        <w:t>I can tell you that there is an error that will appear if $CLASSPATH is there at the beginning because at that moment it’s empty. If you want, I can collect this error and show to you but please do verify in the startup logs of Liferay/Tomcat on UAT for example.</w:t>
      </w:r>
    </w:p>
    <w:p w14:paraId="52280897" w14:textId="53038D33" w:rsidR="00D31717" w:rsidRDefault="00D31717">
      <w:pPr>
        <w:pStyle w:val="CommentText"/>
      </w:pPr>
      <w:r>
        <w:t>I’ve configured anyway again as you want, with the value. If there is an error I will open a defect later.</w:t>
      </w:r>
    </w:p>
    <w:p w14:paraId="2DA0701B" w14:textId="12FFDFD8" w:rsidR="00822FCA" w:rsidRDefault="00822FCA">
      <w:pPr>
        <w:pStyle w:val="CommentText"/>
      </w:pPr>
      <w:r>
        <w:t>This is not a blocker.</w:t>
      </w:r>
    </w:p>
  </w:comment>
  <w:comment w:id="145" w:author="Neves, André, Vodafone Portugal" w:date="2016-11-07T12:49:00Z" w:initials="NAVP">
    <w:p w14:paraId="7F4D6869" w14:textId="36BDCED3" w:rsidR="00822FCA" w:rsidRDefault="00822FCA">
      <w:pPr>
        <w:pStyle w:val="CommentText"/>
      </w:pPr>
      <w:r>
        <w:rPr>
          <w:rStyle w:val="CommentReference"/>
        </w:rPr>
        <w:annotationRef/>
      </w:r>
      <w:r>
        <w:t>This file was duplicated, I’ve fixed with the proper value.</w:t>
      </w:r>
    </w:p>
    <w:p w14:paraId="2AB45397" w14:textId="1D2B31E3" w:rsidR="00822FCA" w:rsidRDefault="00822FCA">
      <w:pPr>
        <w:pStyle w:val="CommentText"/>
      </w:pPr>
      <w:r>
        <w:t>Please verify.</w:t>
      </w:r>
    </w:p>
  </w:comment>
  <w:comment w:id="146" w:author="Aneef Kandukuri" w:date="2016-11-07T14:59:00Z" w:initials="AK">
    <w:p w14:paraId="4C35F966" w14:textId="50F9AB25" w:rsidR="00D70D6C" w:rsidRDefault="00D70D6C">
      <w:pPr>
        <w:pStyle w:val="CommentText"/>
      </w:pPr>
      <w:r>
        <w:rPr>
          <w:rStyle w:val="CommentReference"/>
        </w:rPr>
        <w:annotationRef/>
      </w:r>
      <w:r>
        <w:t>Can you provide more information on this. I can see the jar files are different here.</w:t>
      </w:r>
    </w:p>
  </w:comment>
  <w:comment w:id="141" w:author="Neves, André, Vodafone Portugal" w:date="2016-10-17T08:53:00Z" w:initials="NAVP">
    <w:p w14:paraId="7C1DDAC5" w14:textId="57B3F0BD" w:rsidR="00F9668C" w:rsidRDefault="00F9668C">
      <w:pPr>
        <w:pStyle w:val="CommentText"/>
      </w:pPr>
      <w:r>
        <w:rPr>
          <w:rStyle w:val="CommentReference"/>
        </w:rPr>
        <w:annotationRef/>
      </w:r>
      <w:r>
        <w:t>It seems safer to place the library files inside the liferay/tomcat location and not a separate location. For example, why not to place the .jar files inside the liferay/tomcat/lib folder and reference it there?</w:t>
      </w:r>
    </w:p>
    <w:p w14:paraId="2D2775E7" w14:textId="5DE2E054" w:rsidR="00F9668C" w:rsidRDefault="00F9668C">
      <w:pPr>
        <w:pStyle w:val="CommentText"/>
      </w:pPr>
    </w:p>
    <w:p w14:paraId="63C4E64F" w14:textId="7033D1B6" w:rsidR="00F9668C" w:rsidRDefault="00F9668C">
      <w:pPr>
        <w:pStyle w:val="CommentText"/>
      </w:pPr>
      <w:r>
        <w:t>For now, I’ve used the /lib of tomcat and update the path and placed the entries in the file as per instruction.</w:t>
      </w:r>
    </w:p>
  </w:comment>
  <w:comment w:id="142" w:author="Rajanikanth Bollam" w:date="2016-10-18T19:03:00Z" w:initials="RB">
    <w:p w14:paraId="5DD27C91" w14:textId="2303B5BC" w:rsidR="00F9668C" w:rsidRDefault="00F9668C">
      <w:pPr>
        <w:pStyle w:val="CommentText"/>
      </w:pPr>
      <w:r>
        <w:rPr>
          <w:rStyle w:val="CommentReference"/>
        </w:rPr>
        <w:annotationRef/>
      </w:r>
      <w:r>
        <w:t>Yes, we can place the library files and update the paths accordingly.</w:t>
      </w:r>
    </w:p>
  </w:comment>
  <w:comment w:id="143" w:author="Neves, André, Vodafone Portugal" w:date="2016-10-19T15:04:00Z" w:initials="NAVP">
    <w:p w14:paraId="16EF8909" w14:textId="5D8F9D15" w:rsidR="00F9668C" w:rsidRDefault="00F9668C">
      <w:pPr>
        <w:pStyle w:val="CommentText"/>
      </w:pPr>
      <w:r>
        <w:rPr>
          <w:rStyle w:val="CommentReference"/>
        </w:rPr>
        <w:annotationRef/>
      </w:r>
      <w:r>
        <w:t>I’ve added a note inline to enforce what you have. Please verify/accept comment/change.</w:t>
      </w:r>
    </w:p>
  </w:comment>
  <w:comment w:id="153" w:author="Neves, André, Vodafone Portugal" w:date="2016-10-17T08:58:00Z" w:initials="NAVP">
    <w:p w14:paraId="6730C5E5" w14:textId="2AA68B18" w:rsidR="00F9668C" w:rsidRDefault="00F9668C">
      <w:pPr>
        <w:pStyle w:val="CommentText"/>
      </w:pPr>
      <w:r>
        <w:rPr>
          <w:rStyle w:val="CommentReference"/>
        </w:rPr>
        <w:annotationRef/>
      </w:r>
      <w:r>
        <w:t>This section does not exist in setenv.sh. It might eventually be added but doesn’t exist to update/modify. Also, if there is the need to update or modify please paste the text and mark the items to review in color for example.</w:t>
      </w:r>
    </w:p>
  </w:comment>
  <w:comment w:id="154" w:author="Rajanikanth Bollam" w:date="2016-10-18T19:19:00Z" w:initials="RB">
    <w:p w14:paraId="53BB8A3E" w14:textId="605FB53A" w:rsidR="00F9668C" w:rsidRDefault="00F9668C">
      <w:pPr>
        <w:pStyle w:val="CommentText"/>
      </w:pPr>
      <w:r>
        <w:rPr>
          <w:rStyle w:val="CommentReference"/>
        </w:rPr>
        <w:annotationRef/>
      </w:r>
      <w:r>
        <w:t>It was a typo, File locations and details are updated accordingly. If you have placed the ehcache jar inside the tomcat lib, please refer the path accordingly</w:t>
      </w:r>
    </w:p>
  </w:comment>
  <w:comment w:id="155" w:author="Neves, André, Vodafone Portugal" w:date="2016-10-19T15:05:00Z" w:initials="NAVP">
    <w:p w14:paraId="7100636A" w14:textId="79609749" w:rsidR="00F9668C" w:rsidRDefault="00F9668C">
      <w:pPr>
        <w:pStyle w:val="CommentText"/>
        <w:rPr>
          <w:rStyle w:val="CommentReference"/>
        </w:rPr>
      </w:pPr>
      <w:r>
        <w:rPr>
          <w:rStyle w:val="CommentReference"/>
        </w:rPr>
        <w:annotationRef/>
      </w:r>
      <w:r>
        <w:rPr>
          <w:rStyle w:val="CommentReference"/>
        </w:rPr>
        <w:t>Where does the ehcache.xml needs to be placed on? I don’t see it referenced anywhere. Either needs to be referenced somewhere or placed in a location where it will be automatically picked up.</w:t>
      </w:r>
    </w:p>
    <w:p w14:paraId="76A2C6A8" w14:textId="77777777" w:rsidR="00F9668C" w:rsidRDefault="00F9668C">
      <w:pPr>
        <w:pStyle w:val="CommentText"/>
      </w:pPr>
    </w:p>
  </w:comment>
  <w:comment w:id="156" w:author="Rajanikanth Bollam" w:date="2016-11-02T22:22:00Z" w:initials="RB">
    <w:p w14:paraId="7E39C05F" w14:textId="5B73D093" w:rsidR="00F9668C" w:rsidRPr="00FB71A7" w:rsidRDefault="00F9668C" w:rsidP="002E4F34">
      <w:pPr>
        <w:autoSpaceDE w:val="0"/>
        <w:autoSpaceDN w:val="0"/>
        <w:spacing w:after="0" w:line="240" w:lineRule="auto"/>
        <w:rPr>
          <w:rFonts w:ascii="Segoe UI" w:hAnsi="Segoe UI" w:cs="Segoe UI"/>
          <w:color w:val="000000"/>
        </w:rPr>
      </w:pPr>
      <w:r>
        <w:rPr>
          <w:rStyle w:val="CommentReference"/>
        </w:rPr>
        <w:annotationRef/>
      </w:r>
      <w:r>
        <w:rPr>
          <w:rFonts w:ascii="Arial" w:hAnsi="Arial" w:cs="Arial"/>
          <w:sz w:val="24"/>
          <w:szCs w:val="24"/>
        </w:rPr>
        <w:t>The ehcache xml is being referred by the dependent jar files from the ehcache software home directory.</w:t>
      </w:r>
      <w:r>
        <w:rPr>
          <w:rFonts w:ascii="Segoe UI" w:hAnsi="Segoe UI" w:cs="Segoe UI"/>
          <w:color w:val="000000"/>
        </w:rPr>
        <w:t xml:space="preserve"> </w:t>
      </w:r>
    </w:p>
    <w:p w14:paraId="5DAC122A" w14:textId="2D41CE45" w:rsidR="00F9668C" w:rsidRDefault="00F9668C">
      <w:pPr>
        <w:pStyle w:val="CommentText"/>
      </w:pPr>
    </w:p>
  </w:comment>
  <w:comment w:id="157" w:author="Neves, André, Vodafone Portugal" w:date="2016-11-03T08:30:00Z" w:initials="NAVP">
    <w:p w14:paraId="05157E6F" w14:textId="23372E9E" w:rsidR="00F9668C" w:rsidRDefault="00F9668C">
      <w:pPr>
        <w:pStyle w:val="CommentText"/>
      </w:pPr>
      <w:r>
        <w:rPr>
          <w:rStyle w:val="CommentReference"/>
        </w:rPr>
        <w:annotationRef/>
      </w:r>
      <w:r>
        <w:t>This can’t be a screenshot. You need to past the entries that need to be added in text.</w:t>
      </w:r>
    </w:p>
    <w:p w14:paraId="17041FDE" w14:textId="14475188" w:rsidR="00F9668C" w:rsidRDefault="00F9668C">
      <w:pPr>
        <w:pStyle w:val="CommentText"/>
      </w:pPr>
    </w:p>
    <w:p w14:paraId="0F0F85A2" w14:textId="2072B38F" w:rsidR="00F9668C" w:rsidRDefault="00F9668C">
      <w:pPr>
        <w:pStyle w:val="CommentText"/>
      </w:pPr>
      <w:r>
        <w:t xml:space="preserve">Additionally, when you mean they are being referenced by the jar files you mean perhaps this needs to be located in the same folder as the jar files. If that is the case, I’m placing them all together in the /lib directory of tomcat </w:t>
      </w:r>
      <w:r w:rsidRPr="00FB71A7">
        <w:rPr>
          <w:b/>
        </w:rPr>
        <w:t>as per step 4 above</w:t>
      </w:r>
      <w:r>
        <w:t>. Software used for runtime can’t be placed in $HOME/… of the user. You screenshot above for the CLASSPATH doesn’t even mention the folders you have referenced nor the ones I’ve suggested.</w:t>
      </w:r>
    </w:p>
    <w:p w14:paraId="0CBAD232" w14:textId="77777777" w:rsidR="00F9668C" w:rsidRDefault="00F9668C">
      <w:pPr>
        <w:pStyle w:val="CommentText"/>
      </w:pPr>
    </w:p>
  </w:comment>
  <w:comment w:id="158" w:author="Aneef Kandukuri" w:date="2016-11-06T20:45:00Z" w:initials="AK">
    <w:p w14:paraId="085D2B1C" w14:textId="328317A8" w:rsidR="00F9668C" w:rsidRDefault="00F9668C">
      <w:pPr>
        <w:pStyle w:val="CommentText"/>
      </w:pPr>
      <w:r>
        <w:rPr>
          <w:rStyle w:val="CommentReference"/>
        </w:rPr>
        <w:annotationRef/>
      </w:r>
      <w:r>
        <w:t>Ehcache is a third party software distribution and the ehcache.xml is present in the install or home folder of the software distribution. We have not modified the location of ehcache.xml as it is shipped with home folder location. It is recommended to use this location.</w:t>
      </w:r>
    </w:p>
  </w:comment>
  <w:comment w:id="159" w:author="Neves, André, Vodafone Portugal" w:date="2016-11-07T12:45:00Z" w:initials="NAVP">
    <w:p w14:paraId="3BED12C4" w14:textId="77777777" w:rsidR="00822FCA" w:rsidRDefault="00822FCA">
      <w:pPr>
        <w:pStyle w:val="CommentText"/>
        <w:rPr>
          <w:rStyle w:val="CommentReference"/>
        </w:rPr>
      </w:pPr>
      <w:r>
        <w:rPr>
          <w:rStyle w:val="CommentReference"/>
        </w:rPr>
        <w:annotationRef/>
      </w:r>
      <w:r>
        <w:rPr>
          <w:rStyle w:val="CommentReference"/>
        </w:rPr>
        <w:t>We don’t store software in /opt/weloadm/software. We deploy under /var/SP/weloadm/admin/&lt;&lt;module&gt;&gt;.</w:t>
      </w:r>
    </w:p>
    <w:p w14:paraId="541AE7E2" w14:textId="77777777" w:rsidR="00822FCA" w:rsidRDefault="00822FCA">
      <w:pPr>
        <w:pStyle w:val="CommentText"/>
        <w:rPr>
          <w:rStyle w:val="CommentReference"/>
        </w:rPr>
      </w:pPr>
    </w:p>
    <w:p w14:paraId="4C0CA411" w14:textId="73A3C08E" w:rsidR="00822FCA" w:rsidRDefault="001B6510">
      <w:pPr>
        <w:pStyle w:val="CommentText"/>
      </w:pPr>
      <w:r>
        <w:t>I’ve moved the 3 jar files to this location (as per my comment) and updated the setenv.sh</w:t>
      </w:r>
    </w:p>
  </w:comment>
  <w:comment w:id="160" w:author="Aneef Kandukuri" w:date="2016-11-07T15:00:00Z" w:initials="AK">
    <w:p w14:paraId="1B809674" w14:textId="5EBB50DC" w:rsidR="001E316B" w:rsidRDefault="001E316B">
      <w:pPr>
        <w:pStyle w:val="CommentText"/>
      </w:pPr>
      <w:r>
        <w:rPr>
          <w:rStyle w:val="CommentReference"/>
        </w:rPr>
        <w:annotationRef/>
      </w:r>
      <w:r>
        <w:t>I think you have moved the entire ehcache distribution and not the ehcache.xml alone. If that is the case, it is fine as you have already configured the setenv.sh with the required information.</w:t>
      </w:r>
    </w:p>
  </w:comment>
  <w:comment w:id="161" w:author="Satheesh Kumar Viswanadhuni" w:date="2016-11-01T21:36:00Z" w:initials="SKV">
    <w:p w14:paraId="2D3ECE09" w14:textId="043C9545" w:rsidR="00F9668C" w:rsidRDefault="00F9668C">
      <w:pPr>
        <w:pStyle w:val="CommentText"/>
      </w:pPr>
      <w:r>
        <w:rPr>
          <w:rStyle w:val="CommentReference"/>
        </w:rPr>
        <w:annotationRef/>
      </w:r>
      <w:r>
        <w:t>We have deleted this section (camel configuration) as it I s updated in deployment document</w:t>
      </w:r>
    </w:p>
  </w:comment>
  <w:comment w:id="163" w:author="Neves, André, Vodafone Portugal" w:date="2016-10-17T09:01:00Z" w:initials="NAVP">
    <w:p w14:paraId="7E3A8F4E" w14:textId="77777777" w:rsidR="00F9668C" w:rsidRDefault="00F9668C">
      <w:pPr>
        <w:pStyle w:val="CommentText"/>
      </w:pPr>
      <w:r>
        <w:rPr>
          <w:rStyle w:val="CommentReference"/>
        </w:rPr>
        <w:annotationRef/>
      </w:r>
      <w:r>
        <w:t>The instructions below are different that the ones sent before. On the previous instructions we were using a properties file which actually allowed tomcat to connect to the database and validate the schema and if needed to create the necessary objects (which happen fine for PreProd and Prod).</w:t>
      </w:r>
    </w:p>
    <w:p w14:paraId="244B47F4" w14:textId="77777777" w:rsidR="00F9668C" w:rsidRDefault="00F9668C">
      <w:pPr>
        <w:pStyle w:val="CommentText"/>
      </w:pPr>
    </w:p>
    <w:p w14:paraId="5D60F890" w14:textId="41D2CB30" w:rsidR="00F9668C" w:rsidRDefault="00F9668C">
      <w:pPr>
        <w:pStyle w:val="CommentText"/>
      </w:pPr>
      <w:r>
        <w:t>We did not do this manually. It seems similar as instructions seem to be to create the properties file in the similar way than the one we created manually but still, I’m just providing this information to you.</w:t>
      </w:r>
    </w:p>
    <w:p w14:paraId="6BE4154E" w14:textId="77777777" w:rsidR="00F9668C" w:rsidRDefault="00F9668C">
      <w:pPr>
        <w:pStyle w:val="CommentText"/>
      </w:pPr>
    </w:p>
  </w:comment>
  <w:comment w:id="164" w:author="Rajanikanth Bollam" w:date="2016-10-18T19:06:00Z" w:initials="RB">
    <w:p w14:paraId="28123332" w14:textId="5FF7622D" w:rsidR="00F9668C" w:rsidRDefault="00F9668C">
      <w:pPr>
        <w:pStyle w:val="CommentText"/>
      </w:pPr>
      <w:r>
        <w:rPr>
          <w:rStyle w:val="CommentReference"/>
        </w:rPr>
        <w:annotationRef/>
      </w:r>
      <w:r>
        <w:t>We can do 2 ways of database configurations. 1. Updating the property file with proper database details and restarting the server and</w:t>
      </w:r>
    </w:p>
    <w:p w14:paraId="2587A5FB" w14:textId="77E7641C" w:rsidR="00F9668C" w:rsidRDefault="00F9668C">
      <w:pPr>
        <w:pStyle w:val="CommentText"/>
      </w:pPr>
      <w:r>
        <w:t>2. using Liferay GUI mode, we can configure which update the property file and restart.</w:t>
      </w:r>
    </w:p>
    <w:p w14:paraId="307E49F1" w14:textId="77777777" w:rsidR="00F9668C" w:rsidRDefault="00F9668C">
      <w:pPr>
        <w:pStyle w:val="CommentText"/>
      </w:pPr>
    </w:p>
    <w:p w14:paraId="02F883E8" w14:textId="12E906F8" w:rsidR="00F9668C" w:rsidRDefault="00F9668C">
      <w:pPr>
        <w:pStyle w:val="CommentText"/>
      </w:pPr>
      <w:r>
        <w:t>Note: There is no difference doing in either ways.</w:t>
      </w:r>
    </w:p>
  </w:comment>
  <w:comment w:id="165" w:author="Aneef Kandukuri" w:date="2016-11-06T19:41:00Z" w:initials="AK">
    <w:p w14:paraId="40D64F2C" w14:textId="74A0C7F8" w:rsidR="00F9668C" w:rsidRDefault="00F9668C">
      <w:pPr>
        <w:pStyle w:val="CommentText"/>
      </w:pPr>
      <w:r>
        <w:rPr>
          <w:rStyle w:val="CommentReference"/>
        </w:rPr>
        <w:annotationRef/>
      </w:r>
      <w:r>
        <w:t>Ojdbc7.jar is required for Liferay to connect to database.</w:t>
      </w:r>
    </w:p>
  </w:comment>
  <w:comment w:id="170" w:author="Neves, André, Vodafone Portugal" w:date="2016-10-17T09:05:00Z" w:initials="NAVP">
    <w:p w14:paraId="1F9ACD23" w14:textId="3B2E3C1A" w:rsidR="00F9668C" w:rsidRDefault="00F9668C">
      <w:pPr>
        <w:pStyle w:val="CommentText"/>
      </w:pPr>
      <w:r>
        <w:rPr>
          <w:rStyle w:val="CommentReference"/>
        </w:rPr>
        <w:annotationRef/>
      </w:r>
      <w:r>
        <w:t>If these instructions are related to the schema that is to be used for storing the portal objects than shouldn’t this be prior to the creation of the properties file and restart of the server?</w:t>
      </w:r>
    </w:p>
  </w:comment>
  <w:comment w:id="171" w:author="Murali Krishna Pinjala" w:date="2016-10-18T12:29:00Z" w:initials="MKP">
    <w:p w14:paraId="72EBF2A5" w14:textId="01FD46FB" w:rsidR="00F9668C" w:rsidRDefault="00F9668C">
      <w:pPr>
        <w:pStyle w:val="CommentText"/>
      </w:pPr>
      <w:r>
        <w:rPr>
          <w:rStyle w:val="CommentReference"/>
        </w:rPr>
        <w:annotationRef/>
      </w:r>
      <w:r>
        <w:t>This step not needed</w:t>
      </w:r>
    </w:p>
  </w:comment>
  <w:comment w:id="172" w:author="Neves, André, Vodafone Portugal" w:date="2016-10-19T15:10:00Z" w:initials="NAVP">
    <w:p w14:paraId="1FE17B4B" w14:textId="54CC7015" w:rsidR="00F9668C" w:rsidRDefault="00F9668C">
      <w:pPr>
        <w:pStyle w:val="CommentText"/>
      </w:pPr>
      <w:r>
        <w:rPr>
          <w:rStyle w:val="CommentReference"/>
        </w:rPr>
        <w:annotationRef/>
      </w:r>
      <w:r>
        <w:t>If this is not needed, why is this here? :)))))))</w:t>
      </w:r>
    </w:p>
  </w:comment>
  <w:comment w:id="173" w:author="Satheesh Kumar Viswanadhuni" w:date="2016-11-01T21:38:00Z" w:initials="SKV">
    <w:p w14:paraId="4396BB24" w14:textId="411B9DBF" w:rsidR="00F9668C" w:rsidRDefault="00F9668C">
      <w:pPr>
        <w:pStyle w:val="CommentText"/>
      </w:pPr>
      <w:r>
        <w:rPr>
          <w:rStyle w:val="CommentReference"/>
        </w:rPr>
        <w:annotationRef/>
      </w:r>
      <w:r>
        <w:t>We have removed this section as we don’t need it.</w:t>
      </w:r>
    </w:p>
  </w:comment>
  <w:comment w:id="176" w:author="Neves, André, Vodafone Portugal" w:date="2016-10-17T09:07:00Z" w:initials="NAVP">
    <w:p w14:paraId="3EC3A5A7" w14:textId="77777777" w:rsidR="00F9668C" w:rsidRDefault="00F9668C">
      <w:pPr>
        <w:pStyle w:val="CommentText"/>
      </w:pPr>
      <w:r>
        <w:rPr>
          <w:rStyle w:val="CommentReference"/>
        </w:rPr>
        <w:annotationRef/>
      </w:r>
      <w:r>
        <w:t>How can I be configuring the odbc jar at this stage if we have already deployed the DB above? How can we be documenting the properties file here now if we already generated it a few steps before?</w:t>
      </w:r>
    </w:p>
    <w:p w14:paraId="680976FF" w14:textId="77777777" w:rsidR="00F9668C" w:rsidRDefault="00F9668C">
      <w:pPr>
        <w:pStyle w:val="CommentText"/>
      </w:pPr>
    </w:p>
    <w:p w14:paraId="77C47C12" w14:textId="6F5AF3E9" w:rsidR="00F9668C" w:rsidRDefault="00F9668C">
      <w:pPr>
        <w:pStyle w:val="CommentText"/>
      </w:pPr>
      <w:r>
        <w:t>This is a bit confusing.</w:t>
      </w:r>
    </w:p>
  </w:comment>
  <w:comment w:id="177" w:author="Murali Krishna Pinjala" w:date="2016-10-18T12:27:00Z" w:initials="MKP">
    <w:p w14:paraId="787EC82C" w14:textId="5ABA7785" w:rsidR="00F9668C" w:rsidRDefault="00F9668C">
      <w:pPr>
        <w:pStyle w:val="CommentText"/>
      </w:pPr>
      <w:r>
        <w:rPr>
          <w:rStyle w:val="CommentReference"/>
        </w:rPr>
        <w:annotationRef/>
      </w:r>
      <w:r>
        <w:t xml:space="preserve">This configuration already done from the liferay UI at the first time startup.No need to configure this again, but please check it, these properties are present in </w:t>
      </w:r>
      <w:r>
        <w:rPr>
          <w:rFonts w:ascii="Arial" w:eastAsia="Times New Roman" w:hAnsi="Arial" w:cs="Arial"/>
          <w:color w:val="4C4C4E"/>
          <w:lang w:bidi="ar-SA"/>
        </w:rPr>
        <w:t>portal-setup-wizard.properties file.</w:t>
      </w:r>
    </w:p>
  </w:comment>
  <w:comment w:id="178" w:author="Neves, André, Vodafone Portugal" w:date="2016-10-19T15:11:00Z" w:initials="NAVP">
    <w:p w14:paraId="6C98F377" w14:textId="58143AEE" w:rsidR="00F9668C" w:rsidRDefault="00F9668C">
      <w:pPr>
        <w:pStyle w:val="CommentText"/>
      </w:pPr>
      <w:r>
        <w:rPr>
          <w:rStyle w:val="CommentReference"/>
        </w:rPr>
        <w:annotationRef/>
      </w:r>
      <w:r>
        <w:t>Please modify than this step to represent what you are stating on your comment. If this is a validation of the database creation than perhaps it would make more sense to login the database and verify if we have objects created already in the GOOP _LR schema.</w:t>
      </w:r>
    </w:p>
    <w:p w14:paraId="1B25939B" w14:textId="7D946E89" w:rsidR="00F9668C" w:rsidRDefault="00F9668C">
      <w:pPr>
        <w:pStyle w:val="CommentText"/>
      </w:pPr>
      <w:r>
        <w:t>If you prefer, to validate if the properties are on the file but if the server hasn’t been restarted with success or something failed in the meanwhile, the fact that the properties are there don’t mean that all is fine, correct?</w:t>
      </w:r>
    </w:p>
    <w:p w14:paraId="56E36C53" w14:textId="77777777" w:rsidR="00F9668C" w:rsidRDefault="00F9668C">
      <w:pPr>
        <w:pStyle w:val="CommentText"/>
      </w:pPr>
    </w:p>
  </w:comment>
  <w:comment w:id="179" w:author="Rajanikanth Bollam" w:date="2016-11-02T21:41:00Z" w:initials="RB">
    <w:p w14:paraId="6DBF9E6A" w14:textId="434E1FA9" w:rsidR="00F9668C" w:rsidRDefault="00F9668C">
      <w:pPr>
        <w:pStyle w:val="CommentText"/>
      </w:pPr>
      <w:r>
        <w:rPr>
          <w:rStyle w:val="CommentReference"/>
        </w:rPr>
        <w:annotationRef/>
      </w:r>
      <w:r>
        <w:t>Removed the configuration, since it is already covered in previous sections.</w:t>
      </w:r>
    </w:p>
  </w:comment>
  <w:comment w:id="180" w:author="Neves, André, Vodafone Portugal" w:date="2016-11-03T08:39:00Z" w:initials="NAVP">
    <w:p w14:paraId="41D49978" w14:textId="6FAC4E28" w:rsidR="00F9668C" w:rsidRDefault="00F9668C">
      <w:pPr>
        <w:pStyle w:val="CommentText"/>
      </w:pPr>
      <w:r>
        <w:rPr>
          <w:rStyle w:val="CommentReference"/>
        </w:rPr>
        <w:annotationRef/>
      </w:r>
      <w:r>
        <w:t>My comment was NOT to remove this. Was to organize this in a logical way. If the ODBC jar file is a pre requirement it needs to exist in the document. Please, put it back again but BEFORE the creation of the Database as it won’t work unless the jar file is there.</w:t>
      </w:r>
    </w:p>
  </w:comment>
  <w:comment w:id="181" w:author="Aneef Kandukuri" w:date="2016-11-06T19:42:00Z" w:initials="AK">
    <w:p w14:paraId="57246EA1" w14:textId="0B1AECD7" w:rsidR="00F9668C" w:rsidRDefault="00F9668C">
      <w:pPr>
        <w:pStyle w:val="CommentText"/>
      </w:pPr>
      <w:r>
        <w:rPr>
          <w:rStyle w:val="CommentReference"/>
        </w:rPr>
        <w:annotationRef/>
      </w:r>
      <w:r>
        <w:t>The OJDBC jar dependency is now documented in the earlier section where database configuration is done.</w:t>
      </w:r>
    </w:p>
  </w:comment>
  <w:comment w:id="183" w:author="Neves, André, Vodafone Portugal" w:date="2016-10-17T09:11:00Z" w:initials="NAVP">
    <w:p w14:paraId="66B139A6" w14:textId="42618C5C" w:rsidR="00F9668C" w:rsidRDefault="00F9668C">
      <w:pPr>
        <w:pStyle w:val="CommentText"/>
      </w:pPr>
      <w:r>
        <w:rPr>
          <w:rStyle w:val="CommentReference"/>
        </w:rPr>
        <w:annotationRef/>
      </w:r>
      <w:r>
        <w:t>There are 2 connector sections which could be candidates. Please specify that we need to add the two attributes in the “Connector” tag under “</w:t>
      </w:r>
      <w:r w:rsidRPr="00E96BB6">
        <w:t>&lt;Service name="Catalina"&gt;</w:t>
      </w:r>
      <w:r>
        <w:t>”</w:t>
      </w:r>
    </w:p>
  </w:comment>
  <w:comment w:id="184" w:author="Murali Krishna Pinjala" w:date="2016-10-18T11:54:00Z" w:initials="MKP">
    <w:p w14:paraId="7CFA9541" w14:textId="1B292D1C" w:rsidR="00F9668C" w:rsidRDefault="00F9668C">
      <w:pPr>
        <w:pStyle w:val="CommentText"/>
      </w:pPr>
      <w:r>
        <w:rPr>
          <w:rStyle w:val="CommentReference"/>
        </w:rPr>
        <w:annotationRef/>
      </w:r>
      <w:r>
        <w:t>We need to do this configuration on http connector tag.</w:t>
      </w:r>
    </w:p>
  </w:comment>
  <w:comment w:id="185" w:author="Neves, André, Vodafone Portugal" w:date="2016-10-19T15:13:00Z" w:initials="NAVP">
    <w:p w14:paraId="15B455CE" w14:textId="4B6EDE3A" w:rsidR="00F9668C" w:rsidRDefault="00F9668C">
      <w:pPr>
        <w:pStyle w:val="CommentText"/>
      </w:pPr>
      <w:r>
        <w:rPr>
          <w:rStyle w:val="CommentReference"/>
        </w:rPr>
        <w:annotationRef/>
      </w:r>
      <w:r>
        <w:t>As said, there are more than one Connector tag.</w:t>
      </w:r>
    </w:p>
    <w:p w14:paraId="775037F3" w14:textId="443B069F" w:rsidR="00F9668C" w:rsidRDefault="00F9668C">
      <w:pPr>
        <w:pStyle w:val="CommentText"/>
      </w:pPr>
      <w:r>
        <w:t>I’ve already stated the instruction that needs to be here otherwise it’s ambiguous.</w:t>
      </w:r>
    </w:p>
    <w:p w14:paraId="2779E62B" w14:textId="0A7FC263" w:rsidR="00F9668C" w:rsidRDefault="00F9668C">
      <w:pPr>
        <w:pStyle w:val="CommentText"/>
      </w:pPr>
    </w:p>
    <w:p w14:paraId="58EA72F0" w14:textId="77777777" w:rsidR="00F9668C" w:rsidRDefault="00F9668C">
      <w:pPr>
        <w:pStyle w:val="CommentText"/>
      </w:pPr>
      <w:r>
        <w:t>ADDITIONALLY – by design, the Liferay server needs to run under port 7010 and not 8080 so please update this. It should be stated as needed to be modified.</w:t>
      </w:r>
    </w:p>
    <w:p w14:paraId="59746B80" w14:textId="77777777" w:rsidR="00F9668C" w:rsidRDefault="00F9668C">
      <w:pPr>
        <w:pStyle w:val="CommentText"/>
      </w:pPr>
    </w:p>
    <w:p w14:paraId="6250FD5F" w14:textId="5CCAC98C" w:rsidR="00F9668C" w:rsidRDefault="00F9668C">
      <w:pPr>
        <w:pStyle w:val="CommentText"/>
      </w:pPr>
    </w:p>
  </w:comment>
  <w:comment w:id="186" w:author="Rajanikanth Bollam" w:date="2016-11-02T22:28:00Z" w:initials="RB">
    <w:p w14:paraId="624D0229" w14:textId="4E62800A" w:rsidR="00F9668C" w:rsidRDefault="00F9668C">
      <w:pPr>
        <w:pStyle w:val="CommentText"/>
      </w:pPr>
      <w:r>
        <w:rPr>
          <w:rStyle w:val="CommentReference"/>
        </w:rPr>
        <w:annotationRef/>
      </w:r>
      <w:r>
        <w:rPr>
          <w:rStyle w:val="CommentReference"/>
        </w:rPr>
        <w:t>Added the example connector where this configuration need to be done.</w:t>
      </w:r>
    </w:p>
  </w:comment>
  <w:comment w:id="197" w:author="Neves, André, Vodafone Portugal" w:date="2016-11-07T12:54:00Z" w:initials="NAVP">
    <w:p w14:paraId="4A2061A3" w14:textId="1E778E78" w:rsidR="001B6510" w:rsidRDefault="001B6510">
      <w:pPr>
        <w:pStyle w:val="CommentText"/>
      </w:pPr>
      <w:r>
        <w:rPr>
          <w:rStyle w:val="CommentReference"/>
        </w:rPr>
        <w:annotationRef/>
      </w:r>
      <w:r>
        <w:t>This file is outdated. I have sent the proper one according to the session we had.</w:t>
      </w:r>
    </w:p>
  </w:comment>
  <w:comment w:id="198" w:author="Aneef Kandukuri" w:date="2016-11-07T15:11:00Z" w:initials="AK">
    <w:p w14:paraId="57283D78" w14:textId="035B5634" w:rsidR="00DB76A5" w:rsidRDefault="00DB76A5">
      <w:pPr>
        <w:pStyle w:val="CommentText"/>
      </w:pPr>
      <w:r>
        <w:rPr>
          <w:rStyle w:val="CommentReference"/>
        </w:rPr>
        <w:annotationRef/>
      </w:r>
      <w:r>
        <w:t>This is now updated and the cluster required properties are highlighted in yellow.</w:t>
      </w:r>
    </w:p>
  </w:comment>
  <w:comment w:id="399" w:author="Neves, André, Vodafone Portugal" w:date="2016-11-03T09:01:00Z" w:initials="NAVP">
    <w:p w14:paraId="70F67B7C" w14:textId="77777777" w:rsidR="00F9668C" w:rsidRDefault="00F9668C">
      <w:pPr>
        <w:pStyle w:val="CommentText"/>
      </w:pPr>
      <w:r>
        <w:rPr>
          <w:rStyle w:val="CommentReference"/>
        </w:rPr>
        <w:annotationRef/>
      </w:r>
      <w:r>
        <w:t>It’s unclear to me what the 1 and 2 represent. It seems that being configuring server 1 we always have 1,2 1,3 1,4 because it’s server 1 connecting to remaining ones.</w:t>
      </w:r>
    </w:p>
    <w:p w14:paraId="35EA5EC4" w14:textId="77777777" w:rsidR="00F9668C" w:rsidRDefault="00F9668C">
      <w:pPr>
        <w:pStyle w:val="CommentText"/>
      </w:pPr>
      <w:r>
        <w:t>For server 2 in theory, this would be 2,1 2,3 2,4.</w:t>
      </w:r>
    </w:p>
    <w:p w14:paraId="54A32F30" w14:textId="77777777" w:rsidR="00F9668C" w:rsidRDefault="00F9668C">
      <w:pPr>
        <w:pStyle w:val="CommentText"/>
      </w:pPr>
      <w:r>
        <w:t>For server 3 in theory this would be 3,1 3,2 3,4</w:t>
      </w:r>
    </w:p>
    <w:p w14:paraId="49959777" w14:textId="77777777" w:rsidR="00F9668C" w:rsidRDefault="00F9668C">
      <w:pPr>
        <w:pStyle w:val="CommentText"/>
      </w:pPr>
      <w:r>
        <w:t>…</w:t>
      </w:r>
    </w:p>
    <w:p w14:paraId="572BF51B" w14:textId="4EDFDA34" w:rsidR="00F9668C" w:rsidRDefault="00F9668C">
      <w:pPr>
        <w:pStyle w:val="CommentText"/>
      </w:pPr>
      <w:r>
        <w:t>Can you confirm this is correct?</w:t>
      </w:r>
    </w:p>
  </w:comment>
  <w:comment w:id="400" w:author="Aneef Kandukuri" w:date="2016-11-06T20:06:00Z" w:initials="AK">
    <w:p w14:paraId="763F0572" w14:textId="47C0EC58" w:rsidR="00F9668C" w:rsidRDefault="00F9668C">
      <w:pPr>
        <w:pStyle w:val="CommentText"/>
      </w:pPr>
      <w:r>
        <w:rPr>
          <w:rStyle w:val="CommentReference"/>
        </w:rPr>
        <w:annotationRef/>
      </w:r>
      <w:r>
        <w:t xml:space="preserve">UniqueId does not have any such significance and as per tomcat documentation, it need to be 16 byte array and can be anything. </w:t>
      </w:r>
      <w:r w:rsidRPr="00597349">
        <w:t>it's there to add in support for more advanced future fail over handling</w:t>
      </w:r>
      <w:r>
        <w:t xml:space="preserve"> </w:t>
      </w:r>
    </w:p>
  </w:comment>
  <w:comment w:id="401" w:author="Neves, André, Vodafone Portugal" w:date="2016-11-07T12:55:00Z" w:initials="NAVP">
    <w:p w14:paraId="2C81FA8B" w14:textId="77777777" w:rsidR="001B6510" w:rsidRDefault="001B6510">
      <w:pPr>
        <w:pStyle w:val="CommentText"/>
      </w:pPr>
      <w:r>
        <w:rPr>
          <w:rStyle w:val="CommentReference"/>
        </w:rPr>
        <w:annotationRef/>
      </w:r>
      <w:r>
        <w:t>I’ve configured this in the pais like</w:t>
      </w:r>
    </w:p>
    <w:p w14:paraId="23F859EF" w14:textId="77777777" w:rsidR="001B6510" w:rsidRDefault="001B6510">
      <w:pPr>
        <w:pStyle w:val="CommentText"/>
      </w:pPr>
    </w:p>
    <w:p w14:paraId="79A479D9" w14:textId="77777777" w:rsidR="001B6510" w:rsidRDefault="001B6510">
      <w:pPr>
        <w:pStyle w:val="CommentText"/>
      </w:pPr>
      <w:r>
        <w:t>Server 1:</w:t>
      </w:r>
    </w:p>
    <w:p w14:paraId="35BD2F84" w14:textId="77777777" w:rsidR="001B6510" w:rsidRDefault="001B6510">
      <w:pPr>
        <w:pStyle w:val="CommentText"/>
      </w:pPr>
      <w:r>
        <w:t>1,2</w:t>
      </w:r>
    </w:p>
    <w:p w14:paraId="33CAC302" w14:textId="77777777" w:rsidR="001B6510" w:rsidRDefault="001B6510">
      <w:pPr>
        <w:pStyle w:val="CommentText"/>
      </w:pPr>
      <w:r>
        <w:t>1,3</w:t>
      </w:r>
    </w:p>
    <w:p w14:paraId="1EF12B3D" w14:textId="77777777" w:rsidR="001B6510" w:rsidRDefault="001B6510">
      <w:pPr>
        <w:pStyle w:val="CommentText"/>
      </w:pPr>
      <w:r>
        <w:t>1,4</w:t>
      </w:r>
    </w:p>
    <w:p w14:paraId="259BE8EB" w14:textId="77777777" w:rsidR="001B6510" w:rsidRDefault="001B6510">
      <w:pPr>
        <w:pStyle w:val="CommentText"/>
      </w:pPr>
    </w:p>
    <w:p w14:paraId="454A3CA1" w14:textId="77777777" w:rsidR="001B6510" w:rsidRDefault="001B6510">
      <w:pPr>
        <w:pStyle w:val="CommentText"/>
      </w:pPr>
      <w:r>
        <w:t>Server 2:</w:t>
      </w:r>
    </w:p>
    <w:p w14:paraId="15DB167E" w14:textId="77777777" w:rsidR="001B6510" w:rsidRDefault="001B6510">
      <w:pPr>
        <w:pStyle w:val="CommentText"/>
      </w:pPr>
      <w:r>
        <w:t>2,1</w:t>
      </w:r>
    </w:p>
    <w:p w14:paraId="54AFFC56" w14:textId="77777777" w:rsidR="001B6510" w:rsidRDefault="001B6510">
      <w:pPr>
        <w:pStyle w:val="CommentText"/>
      </w:pPr>
      <w:r>
        <w:t>2,3</w:t>
      </w:r>
    </w:p>
    <w:p w14:paraId="45029D2D" w14:textId="77777777" w:rsidR="001B6510" w:rsidRDefault="001B6510">
      <w:pPr>
        <w:pStyle w:val="CommentText"/>
      </w:pPr>
      <w:r>
        <w:t>2,4</w:t>
      </w:r>
    </w:p>
    <w:p w14:paraId="352A836F" w14:textId="77777777" w:rsidR="001B6510" w:rsidRDefault="001B6510">
      <w:pPr>
        <w:pStyle w:val="CommentText"/>
      </w:pPr>
    </w:p>
    <w:p w14:paraId="353A044D" w14:textId="77777777" w:rsidR="001B6510" w:rsidRDefault="001B6510">
      <w:pPr>
        <w:pStyle w:val="CommentText"/>
      </w:pPr>
      <w:r>
        <w:t>Server 3:</w:t>
      </w:r>
    </w:p>
    <w:p w14:paraId="6B1D20DD" w14:textId="77777777" w:rsidR="001B6510" w:rsidRDefault="001B6510">
      <w:pPr>
        <w:pStyle w:val="CommentText"/>
      </w:pPr>
      <w:r>
        <w:t>3,1</w:t>
      </w:r>
    </w:p>
    <w:p w14:paraId="2F4E0919" w14:textId="77777777" w:rsidR="001B6510" w:rsidRDefault="001B6510">
      <w:pPr>
        <w:pStyle w:val="CommentText"/>
      </w:pPr>
      <w:r>
        <w:t>3,2</w:t>
      </w:r>
    </w:p>
    <w:p w14:paraId="53E7C0B0" w14:textId="77777777" w:rsidR="001B6510" w:rsidRDefault="001B6510">
      <w:pPr>
        <w:pStyle w:val="CommentText"/>
      </w:pPr>
      <w:r>
        <w:t>3,4</w:t>
      </w:r>
    </w:p>
    <w:p w14:paraId="64CB4E50" w14:textId="77777777" w:rsidR="001B6510" w:rsidRDefault="001B6510">
      <w:pPr>
        <w:pStyle w:val="CommentText"/>
      </w:pPr>
      <w:r>
        <w:t>….</w:t>
      </w:r>
    </w:p>
    <w:p w14:paraId="256A6107" w14:textId="77777777" w:rsidR="001B6510" w:rsidRDefault="001B6510">
      <w:pPr>
        <w:pStyle w:val="CommentText"/>
      </w:pPr>
    </w:p>
    <w:p w14:paraId="4B655094" w14:textId="099E97A7" w:rsidR="001B6510" w:rsidRDefault="001B6510">
      <w:pPr>
        <w:pStyle w:val="CommentText"/>
      </w:pPr>
      <w:r>
        <w:t>I believe this is what is required?</w:t>
      </w:r>
    </w:p>
  </w:comment>
  <w:comment w:id="402" w:author="Aneef Kandukuri" w:date="2016-11-07T15:15:00Z" w:initials="AK">
    <w:p w14:paraId="7B8968C4" w14:textId="3963274F" w:rsidR="00C94C79" w:rsidRDefault="00C94C79">
      <w:pPr>
        <w:pStyle w:val="CommentText"/>
      </w:pPr>
      <w:r>
        <w:rPr>
          <w:rStyle w:val="CommentReference"/>
        </w:rPr>
        <w:annotationRef/>
      </w:r>
      <w:r>
        <w:t>That looks fine.</w:t>
      </w:r>
    </w:p>
  </w:comment>
  <w:comment w:id="404" w:author="Neves, André, Vodafone Portugal" w:date="2016-11-07T12:56:00Z" w:initials="NAVP">
    <w:p w14:paraId="3C2DD4C7" w14:textId="28586209" w:rsidR="001B6510" w:rsidRDefault="001B6510">
      <w:pPr>
        <w:pStyle w:val="CommentText"/>
      </w:pPr>
      <w:r>
        <w:rPr>
          <w:rStyle w:val="CommentReference"/>
        </w:rPr>
        <w:annotationRef/>
      </w:r>
      <w:r>
        <w:t>What about for the installation of a new license when environment is already deployed? I guess we don’t want to clear the /modules folder there. What is the process? Needs to be documented…</w:t>
      </w:r>
    </w:p>
  </w:comment>
  <w:comment w:id="405" w:author="Aneef Kandukuri" w:date="2016-11-07T14:34:00Z" w:initials="AK">
    <w:p w14:paraId="17CB8444" w14:textId="516E5754" w:rsidR="00BC410F" w:rsidRDefault="00BC410F">
      <w:pPr>
        <w:pStyle w:val="CommentText"/>
      </w:pPr>
      <w:r>
        <w:rPr>
          <w:rStyle w:val="CommentReference"/>
        </w:rPr>
        <w:annotationRef/>
      </w:r>
      <w:r w:rsidR="00632DA8">
        <w:t>Remo</w:t>
      </w:r>
      <w:r>
        <w:t>ved osgi/modules folder from these steps as we should not delete this folder for the existing installation.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FFED99" w15:done="1"/>
  <w15:commentEx w15:paraId="78E8CEFA" w15:paraIdParent="22FFED99" w15:done="1"/>
  <w15:commentEx w15:paraId="71AC44BC" w15:paraIdParent="22FFED99" w15:done="1"/>
  <w15:commentEx w15:paraId="78D5C320" w15:paraIdParent="22FFED99" w15:done="1"/>
  <w15:commentEx w15:paraId="4F4ADCD3" w15:done="1"/>
  <w15:commentEx w15:paraId="551CDDFF" w15:paraIdParent="4F4ADCD3" w15:done="1"/>
  <w15:commentEx w15:paraId="6203FD6B" w15:paraIdParent="4F4ADCD3" w15:done="1"/>
  <w15:commentEx w15:paraId="2282E515" w15:done="1"/>
  <w15:commentEx w15:paraId="0299169F" w15:paraIdParent="2282E515" w15:done="1"/>
  <w15:commentEx w15:paraId="573D511C" w15:paraIdParent="2282E515" w15:done="1"/>
  <w15:commentEx w15:paraId="665D8140" w15:paraIdParent="2282E515" w15:done="1"/>
  <w15:commentEx w15:paraId="21802009" w15:done="0"/>
  <w15:commentEx w15:paraId="0DB325F9" w15:paraIdParent="21802009" w15:done="0"/>
  <w15:commentEx w15:paraId="2DA0701B" w15:paraIdParent="21802009" w15:done="0"/>
  <w15:commentEx w15:paraId="2AB45397" w15:done="0"/>
  <w15:commentEx w15:paraId="4C35F966" w15:paraIdParent="2AB45397" w15:done="0"/>
  <w15:commentEx w15:paraId="63C4E64F" w15:done="1"/>
  <w15:commentEx w15:paraId="5DD27C91" w15:paraIdParent="63C4E64F" w15:done="1"/>
  <w15:commentEx w15:paraId="16EF8909" w15:paraIdParent="63C4E64F" w15:done="1"/>
  <w15:commentEx w15:paraId="6730C5E5" w15:done="0"/>
  <w15:commentEx w15:paraId="53BB8A3E" w15:paraIdParent="6730C5E5" w15:done="0"/>
  <w15:commentEx w15:paraId="76A2C6A8" w15:paraIdParent="6730C5E5" w15:done="0"/>
  <w15:commentEx w15:paraId="5DAC122A" w15:paraIdParent="6730C5E5" w15:done="0"/>
  <w15:commentEx w15:paraId="0CBAD232" w15:paraIdParent="6730C5E5" w15:done="0"/>
  <w15:commentEx w15:paraId="085D2B1C" w15:paraIdParent="6730C5E5" w15:done="0"/>
  <w15:commentEx w15:paraId="4C0CA411" w15:paraIdParent="6730C5E5" w15:done="0"/>
  <w15:commentEx w15:paraId="1B809674" w15:paraIdParent="6730C5E5" w15:done="0"/>
  <w15:commentEx w15:paraId="2D3ECE09" w15:done="1"/>
  <w15:commentEx w15:paraId="6BE4154E" w15:done="1"/>
  <w15:commentEx w15:paraId="02F883E8" w15:paraIdParent="6BE4154E" w15:done="1"/>
  <w15:commentEx w15:paraId="40D64F2C" w15:done="1"/>
  <w15:commentEx w15:paraId="1F9ACD23" w15:done="1"/>
  <w15:commentEx w15:paraId="72EBF2A5" w15:paraIdParent="1F9ACD23" w15:done="1"/>
  <w15:commentEx w15:paraId="1FE17B4B" w15:paraIdParent="1F9ACD23" w15:done="1"/>
  <w15:commentEx w15:paraId="4396BB24" w15:paraIdParent="1F9ACD23" w15:done="1"/>
  <w15:commentEx w15:paraId="77C47C12" w15:done="1"/>
  <w15:commentEx w15:paraId="787EC82C" w15:paraIdParent="77C47C12" w15:done="1"/>
  <w15:commentEx w15:paraId="56E36C53" w15:paraIdParent="77C47C12" w15:done="1"/>
  <w15:commentEx w15:paraId="6DBF9E6A" w15:paraIdParent="77C47C12" w15:done="1"/>
  <w15:commentEx w15:paraId="41D49978" w15:paraIdParent="77C47C12" w15:done="1"/>
  <w15:commentEx w15:paraId="57246EA1" w15:paraIdParent="77C47C12" w15:done="1"/>
  <w15:commentEx w15:paraId="66B139A6" w15:done="1"/>
  <w15:commentEx w15:paraId="7CFA9541" w15:paraIdParent="66B139A6" w15:done="1"/>
  <w15:commentEx w15:paraId="6250FD5F" w15:paraIdParent="66B139A6" w15:done="1"/>
  <w15:commentEx w15:paraId="624D0229" w15:paraIdParent="66B139A6" w15:done="1"/>
  <w15:commentEx w15:paraId="4A2061A3" w15:done="0"/>
  <w15:commentEx w15:paraId="57283D78" w15:paraIdParent="4A2061A3" w15:done="0"/>
  <w15:commentEx w15:paraId="572BF51B" w15:done="0"/>
  <w15:commentEx w15:paraId="763F0572" w15:paraIdParent="572BF51B" w15:done="0"/>
  <w15:commentEx w15:paraId="4B655094" w15:paraIdParent="572BF51B" w15:done="0"/>
  <w15:commentEx w15:paraId="7B8968C4" w15:paraIdParent="572BF51B" w15:done="0"/>
  <w15:commentEx w15:paraId="3C2DD4C7" w15:done="1"/>
  <w15:commentEx w15:paraId="17CB8444" w15:paraIdParent="3C2DD4C7"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D9BC4F" w14:textId="77777777" w:rsidR="001F0A4E" w:rsidRDefault="001F0A4E" w:rsidP="002560D2">
      <w:pPr>
        <w:spacing w:before="0" w:after="0" w:line="240" w:lineRule="auto"/>
      </w:pPr>
      <w:r>
        <w:separator/>
      </w:r>
    </w:p>
  </w:endnote>
  <w:endnote w:type="continuationSeparator" w:id="0">
    <w:p w14:paraId="400BA20D" w14:textId="77777777" w:rsidR="001F0A4E" w:rsidRDefault="001F0A4E" w:rsidP="002560D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 Inspira">
    <w:altName w:val="Times New Roman"/>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126AC4" w14:textId="77777777" w:rsidR="001F0A4E" w:rsidRDefault="001F0A4E" w:rsidP="002560D2">
      <w:pPr>
        <w:spacing w:before="0" w:after="0" w:line="240" w:lineRule="auto"/>
      </w:pPr>
      <w:r>
        <w:separator/>
      </w:r>
    </w:p>
  </w:footnote>
  <w:footnote w:type="continuationSeparator" w:id="0">
    <w:p w14:paraId="1673CD27" w14:textId="77777777" w:rsidR="001F0A4E" w:rsidRDefault="001F0A4E" w:rsidP="002560D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23E3"/>
    <w:multiLevelType w:val="hybridMultilevel"/>
    <w:tmpl w:val="667E53B8"/>
    <w:lvl w:ilvl="0" w:tplc="CB868410">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F5D7B"/>
    <w:multiLevelType w:val="hybridMultilevel"/>
    <w:tmpl w:val="E848A18A"/>
    <w:lvl w:ilvl="0" w:tplc="E7C644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380FC5"/>
    <w:multiLevelType w:val="multilevel"/>
    <w:tmpl w:val="B92C6B94"/>
    <w:lvl w:ilvl="0">
      <w:start w:val="1"/>
      <w:numFmt w:val="decimal"/>
      <w:lvlText w:val="%1."/>
      <w:lvlJc w:val="left"/>
      <w:pPr>
        <w:tabs>
          <w:tab w:val="num" w:pos="450"/>
        </w:tabs>
        <w:ind w:left="450" w:hanging="360"/>
      </w:pPr>
      <w:rPr>
        <w:rFonts w:ascii="Arial" w:hAnsi="Arial" w:cs="Arial" w:hint="default"/>
        <w:b w:val="0"/>
        <w:i w:val="0"/>
        <w:color w:val="4C4C4E"/>
        <w:sz w:val="20"/>
      </w:rPr>
    </w:lvl>
    <w:lvl w:ilvl="1">
      <w:numFmt w:val="bullet"/>
      <w:lvlText w:val="-"/>
      <w:lvlJc w:val="left"/>
      <w:pPr>
        <w:ind w:left="1170" w:hanging="360"/>
      </w:pPr>
      <w:rPr>
        <w:rFonts w:ascii="Calibri" w:eastAsiaTheme="minorHAnsi" w:hAnsi="Calibri" w:cstheme="minorBidi" w:hint="default"/>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3" w15:restartNumberingAfterBreak="0">
    <w:nsid w:val="0DEC3AE7"/>
    <w:multiLevelType w:val="hybridMultilevel"/>
    <w:tmpl w:val="A2E4864A"/>
    <w:lvl w:ilvl="0" w:tplc="1752F294">
      <w:start w:val="1"/>
      <w:numFmt w:val="decimal"/>
      <w:lvlText w:val="%1."/>
      <w:lvlJc w:val="left"/>
      <w:pPr>
        <w:ind w:left="1080" w:hanging="360"/>
      </w:pPr>
      <w:rPr>
        <w:rFonts w:eastAsiaTheme="minorEastAsia" w:hint="default"/>
        <w:b/>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BA6DFF"/>
    <w:multiLevelType w:val="hybridMultilevel"/>
    <w:tmpl w:val="273CA6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8F30D4"/>
    <w:multiLevelType w:val="hybridMultilevel"/>
    <w:tmpl w:val="E08C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08251D"/>
    <w:multiLevelType w:val="multilevel"/>
    <w:tmpl w:val="E1D2F02C"/>
    <w:lvl w:ilvl="0">
      <w:start w:val="1"/>
      <w:numFmt w:val="decimal"/>
      <w:lvlText w:val="%1."/>
      <w:lvlJc w:val="left"/>
      <w:pPr>
        <w:ind w:left="720" w:hanging="360"/>
      </w:pPr>
      <w:rPr>
        <w:rFonts w:hint="default"/>
      </w:rPr>
    </w:lvl>
    <w:lvl w:ilvl="1">
      <w:start w:val="5"/>
      <w:numFmt w:val="decimal"/>
      <w:isLgl/>
      <w:lvlText w:val="%1.%2"/>
      <w:lvlJc w:val="left"/>
      <w:pPr>
        <w:ind w:left="1380"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7" w15:restartNumberingAfterBreak="0">
    <w:nsid w:val="2BE23F2D"/>
    <w:multiLevelType w:val="hybridMultilevel"/>
    <w:tmpl w:val="8E2A7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0B39D0"/>
    <w:multiLevelType w:val="multilevel"/>
    <w:tmpl w:val="B92C6B94"/>
    <w:lvl w:ilvl="0">
      <w:start w:val="1"/>
      <w:numFmt w:val="decimal"/>
      <w:lvlText w:val="%1."/>
      <w:lvlJc w:val="left"/>
      <w:pPr>
        <w:tabs>
          <w:tab w:val="num" w:pos="360"/>
        </w:tabs>
        <w:ind w:left="360" w:hanging="360"/>
      </w:pPr>
      <w:rPr>
        <w:rFonts w:ascii="Arial" w:hAnsi="Arial" w:cs="Arial" w:hint="default"/>
        <w:b w:val="0"/>
        <w:i w:val="0"/>
        <w:color w:val="4C4C4E"/>
        <w:sz w:val="20"/>
      </w:rPr>
    </w:lvl>
    <w:lvl w:ilvl="1">
      <w:numFmt w:val="bullet"/>
      <w:lvlText w:val="-"/>
      <w:lvlJc w:val="left"/>
      <w:pPr>
        <w:ind w:left="1080" w:hanging="360"/>
      </w:pPr>
      <w:rPr>
        <w:rFonts w:ascii="Calibri" w:eastAsiaTheme="minorHAnsi" w:hAnsi="Calibri" w:cstheme="minorBid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B0902B3"/>
    <w:multiLevelType w:val="hybridMultilevel"/>
    <w:tmpl w:val="68FC17AE"/>
    <w:lvl w:ilvl="0" w:tplc="B5DC2EEC">
      <w:numFmt w:val="bullet"/>
      <w:lvlText w:val=""/>
      <w:lvlJc w:val="left"/>
      <w:pPr>
        <w:ind w:left="630" w:hanging="360"/>
      </w:pPr>
      <w:rPr>
        <w:rFonts w:ascii="Wingdings" w:eastAsia="Times New Roman" w:hAnsi="Wingdings"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3C332D5B"/>
    <w:multiLevelType w:val="hybridMultilevel"/>
    <w:tmpl w:val="2C90E1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BF07C3"/>
    <w:multiLevelType w:val="multilevel"/>
    <w:tmpl w:val="B92C6B94"/>
    <w:lvl w:ilvl="0">
      <w:start w:val="1"/>
      <w:numFmt w:val="decimal"/>
      <w:lvlText w:val="%1."/>
      <w:lvlJc w:val="left"/>
      <w:pPr>
        <w:tabs>
          <w:tab w:val="num" w:pos="450"/>
        </w:tabs>
        <w:ind w:left="450" w:hanging="360"/>
      </w:pPr>
      <w:rPr>
        <w:rFonts w:ascii="Arial" w:hAnsi="Arial" w:cs="Arial" w:hint="default"/>
        <w:b w:val="0"/>
        <w:i w:val="0"/>
        <w:color w:val="4C4C4E"/>
        <w:sz w:val="20"/>
      </w:rPr>
    </w:lvl>
    <w:lvl w:ilvl="1">
      <w:numFmt w:val="bullet"/>
      <w:lvlText w:val="-"/>
      <w:lvlJc w:val="left"/>
      <w:pPr>
        <w:ind w:left="1170" w:hanging="360"/>
      </w:pPr>
      <w:rPr>
        <w:rFonts w:ascii="Calibri" w:eastAsiaTheme="minorHAnsi" w:hAnsi="Calibri" w:cstheme="minorBidi" w:hint="default"/>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12" w15:restartNumberingAfterBreak="0">
    <w:nsid w:val="3DD422EE"/>
    <w:multiLevelType w:val="hybridMultilevel"/>
    <w:tmpl w:val="B3B83232"/>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B96AFF"/>
    <w:multiLevelType w:val="multilevel"/>
    <w:tmpl w:val="B92C6B94"/>
    <w:lvl w:ilvl="0">
      <w:start w:val="1"/>
      <w:numFmt w:val="decimal"/>
      <w:lvlText w:val="%1."/>
      <w:lvlJc w:val="left"/>
      <w:pPr>
        <w:tabs>
          <w:tab w:val="num" w:pos="450"/>
        </w:tabs>
        <w:ind w:left="450" w:hanging="360"/>
      </w:pPr>
      <w:rPr>
        <w:rFonts w:ascii="Arial" w:hAnsi="Arial" w:cs="Arial" w:hint="default"/>
        <w:b w:val="0"/>
        <w:i w:val="0"/>
        <w:color w:val="4C4C4E"/>
        <w:sz w:val="20"/>
      </w:rPr>
    </w:lvl>
    <w:lvl w:ilvl="1">
      <w:numFmt w:val="bullet"/>
      <w:lvlText w:val="-"/>
      <w:lvlJc w:val="left"/>
      <w:pPr>
        <w:ind w:left="1170" w:hanging="360"/>
      </w:pPr>
      <w:rPr>
        <w:rFonts w:ascii="Calibri" w:eastAsiaTheme="minorHAnsi" w:hAnsi="Calibri" w:cstheme="minorBidi" w:hint="default"/>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14" w15:restartNumberingAfterBreak="0">
    <w:nsid w:val="40996C86"/>
    <w:multiLevelType w:val="hybridMultilevel"/>
    <w:tmpl w:val="D5E079D4"/>
    <w:lvl w:ilvl="0" w:tplc="A1329B5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45952AAD"/>
    <w:multiLevelType w:val="hybridMultilevel"/>
    <w:tmpl w:val="40D6E60E"/>
    <w:lvl w:ilvl="0" w:tplc="0409000F">
      <w:start w:val="1"/>
      <w:numFmt w:val="decimal"/>
      <w:lvlText w:val="%1."/>
      <w:lvlJc w:val="left"/>
      <w:pPr>
        <w:ind w:left="720" w:hanging="360"/>
      </w:pPr>
      <w:rPr>
        <w:rFonts w:hint="default"/>
      </w:rPr>
    </w:lvl>
    <w:lvl w:ilvl="1" w:tplc="695C6270">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B851E3"/>
    <w:multiLevelType w:val="hybridMultilevel"/>
    <w:tmpl w:val="8E5CC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136503"/>
    <w:multiLevelType w:val="hybridMultilevel"/>
    <w:tmpl w:val="57FA9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F1BE1"/>
    <w:multiLevelType w:val="hybridMultilevel"/>
    <w:tmpl w:val="B770D6A8"/>
    <w:lvl w:ilvl="0" w:tplc="740A00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85577F3"/>
    <w:multiLevelType w:val="hybridMultilevel"/>
    <w:tmpl w:val="53B26B2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4455E1"/>
    <w:multiLevelType w:val="hybridMultilevel"/>
    <w:tmpl w:val="3BD49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CF2694"/>
    <w:multiLevelType w:val="multilevel"/>
    <w:tmpl w:val="B92C6B94"/>
    <w:lvl w:ilvl="0">
      <w:start w:val="1"/>
      <w:numFmt w:val="decimal"/>
      <w:lvlText w:val="%1."/>
      <w:lvlJc w:val="left"/>
      <w:pPr>
        <w:tabs>
          <w:tab w:val="num" w:pos="450"/>
        </w:tabs>
        <w:ind w:left="450" w:hanging="360"/>
      </w:pPr>
      <w:rPr>
        <w:rFonts w:ascii="Arial" w:hAnsi="Arial" w:cs="Arial" w:hint="default"/>
        <w:b w:val="0"/>
        <w:i w:val="0"/>
        <w:color w:val="4C4C4E"/>
        <w:sz w:val="20"/>
      </w:rPr>
    </w:lvl>
    <w:lvl w:ilvl="1">
      <w:numFmt w:val="bullet"/>
      <w:lvlText w:val="-"/>
      <w:lvlJc w:val="left"/>
      <w:pPr>
        <w:ind w:left="1170" w:hanging="360"/>
      </w:pPr>
      <w:rPr>
        <w:rFonts w:ascii="Calibri" w:eastAsiaTheme="minorHAnsi" w:hAnsi="Calibri" w:cstheme="minorBidi" w:hint="default"/>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22" w15:restartNumberingAfterBreak="0">
    <w:nsid w:val="65BA5260"/>
    <w:multiLevelType w:val="hybridMultilevel"/>
    <w:tmpl w:val="D5A6F9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D6164A6"/>
    <w:multiLevelType w:val="multilevel"/>
    <w:tmpl w:val="B92C6B94"/>
    <w:lvl w:ilvl="0">
      <w:start w:val="1"/>
      <w:numFmt w:val="decimal"/>
      <w:lvlText w:val="%1."/>
      <w:lvlJc w:val="left"/>
      <w:pPr>
        <w:tabs>
          <w:tab w:val="num" w:pos="450"/>
        </w:tabs>
        <w:ind w:left="450" w:hanging="360"/>
      </w:pPr>
      <w:rPr>
        <w:rFonts w:ascii="Arial" w:hAnsi="Arial" w:cs="Arial" w:hint="default"/>
        <w:b w:val="0"/>
        <w:i w:val="0"/>
        <w:color w:val="4C4C4E"/>
        <w:sz w:val="20"/>
      </w:rPr>
    </w:lvl>
    <w:lvl w:ilvl="1">
      <w:numFmt w:val="bullet"/>
      <w:lvlText w:val="-"/>
      <w:lvlJc w:val="left"/>
      <w:pPr>
        <w:ind w:left="1170" w:hanging="360"/>
      </w:pPr>
      <w:rPr>
        <w:rFonts w:ascii="Calibri" w:eastAsiaTheme="minorHAnsi" w:hAnsi="Calibri" w:cstheme="minorBidi" w:hint="default"/>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24" w15:restartNumberingAfterBreak="0">
    <w:nsid w:val="6FB77F04"/>
    <w:multiLevelType w:val="hybridMultilevel"/>
    <w:tmpl w:val="DB9447DE"/>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5" w15:restartNumberingAfterBreak="0">
    <w:nsid w:val="79AE512F"/>
    <w:multiLevelType w:val="hybridMultilevel"/>
    <w:tmpl w:val="73809972"/>
    <w:lvl w:ilvl="0" w:tplc="BEFE923C">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7DC30136"/>
    <w:multiLevelType w:val="hybridMultilevel"/>
    <w:tmpl w:val="2586CA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0"/>
  </w:num>
  <w:num w:numId="5">
    <w:abstractNumId w:val="24"/>
  </w:num>
  <w:num w:numId="6">
    <w:abstractNumId w:val="9"/>
  </w:num>
  <w:num w:numId="7">
    <w:abstractNumId w:val="14"/>
  </w:num>
  <w:num w:numId="8">
    <w:abstractNumId w:val="21"/>
  </w:num>
  <w:num w:numId="9">
    <w:abstractNumId w:val="22"/>
  </w:num>
  <w:num w:numId="10">
    <w:abstractNumId w:val="10"/>
  </w:num>
  <w:num w:numId="11">
    <w:abstractNumId w:val="12"/>
  </w:num>
  <w:num w:numId="12">
    <w:abstractNumId w:val="15"/>
  </w:num>
  <w:num w:numId="13">
    <w:abstractNumId w:val="18"/>
  </w:num>
  <w:num w:numId="14">
    <w:abstractNumId w:val="25"/>
  </w:num>
  <w:num w:numId="15">
    <w:abstractNumId w:val="19"/>
  </w:num>
  <w:num w:numId="16">
    <w:abstractNumId w:val="17"/>
  </w:num>
  <w:num w:numId="17">
    <w:abstractNumId w:val="3"/>
  </w:num>
  <w:num w:numId="18">
    <w:abstractNumId w:val="20"/>
  </w:num>
  <w:num w:numId="19">
    <w:abstractNumId w:val="6"/>
  </w:num>
  <w:num w:numId="20">
    <w:abstractNumId w:val="1"/>
  </w:num>
  <w:num w:numId="21">
    <w:abstractNumId w:val="16"/>
  </w:num>
  <w:num w:numId="22">
    <w:abstractNumId w:val="7"/>
  </w:num>
  <w:num w:numId="23">
    <w:abstractNumId w:val="4"/>
  </w:num>
  <w:num w:numId="24">
    <w:abstractNumId w:val="23"/>
  </w:num>
  <w:num w:numId="25">
    <w:abstractNumId w:val="11"/>
  </w:num>
  <w:num w:numId="26">
    <w:abstractNumId w:val="13"/>
  </w:num>
  <w:num w:numId="27">
    <w:abstractNumId w:val="26"/>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ves, André, Vodafone Portugal">
    <w15:presenceInfo w15:providerId="AD" w15:userId="S-1-5-21-329068152-1383384898-682003330-10435325"/>
  </w15:person>
  <w15:person w15:author="Aneef Kandukuri">
    <w15:presenceInfo w15:providerId="AD" w15:userId="S-1-5-21-1935655697-2139871995-682003330-154730"/>
  </w15:person>
  <w15:person w15:author="Murali Krishna Pinjala">
    <w15:presenceInfo w15:providerId="AD" w15:userId="S-1-5-21-1935655697-2139871995-682003330-202908"/>
  </w15:person>
  <w15:person w15:author="Rajanikanth Bollam">
    <w15:presenceInfo w15:providerId="AD" w15:userId="S-1-5-21-1935655697-2139871995-682003330-197198"/>
  </w15:person>
  <w15:person w15:author="Satheesh Kumar Viswanadhuni">
    <w15:presenceInfo w15:providerId="AD" w15:userId="S-1-5-21-1935655697-2139871995-682003330-2680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932"/>
    <w:rsid w:val="00001654"/>
    <w:rsid w:val="0000535D"/>
    <w:rsid w:val="00005661"/>
    <w:rsid w:val="000126EF"/>
    <w:rsid w:val="000142D6"/>
    <w:rsid w:val="00015BDA"/>
    <w:rsid w:val="00017968"/>
    <w:rsid w:val="00020828"/>
    <w:rsid w:val="00020BEC"/>
    <w:rsid w:val="000227B0"/>
    <w:rsid w:val="00025187"/>
    <w:rsid w:val="0003511C"/>
    <w:rsid w:val="00042674"/>
    <w:rsid w:val="0004590C"/>
    <w:rsid w:val="0004773B"/>
    <w:rsid w:val="000505A0"/>
    <w:rsid w:val="00050D6E"/>
    <w:rsid w:val="0005245C"/>
    <w:rsid w:val="00056269"/>
    <w:rsid w:val="0005693E"/>
    <w:rsid w:val="00057D95"/>
    <w:rsid w:val="000602FA"/>
    <w:rsid w:val="00060440"/>
    <w:rsid w:val="00063029"/>
    <w:rsid w:val="00063406"/>
    <w:rsid w:val="00063AEF"/>
    <w:rsid w:val="00064FCD"/>
    <w:rsid w:val="00071F18"/>
    <w:rsid w:val="00073492"/>
    <w:rsid w:val="00075531"/>
    <w:rsid w:val="00076552"/>
    <w:rsid w:val="000773D2"/>
    <w:rsid w:val="00077893"/>
    <w:rsid w:val="00083627"/>
    <w:rsid w:val="00085552"/>
    <w:rsid w:val="00085B7D"/>
    <w:rsid w:val="000864E4"/>
    <w:rsid w:val="00087EE5"/>
    <w:rsid w:val="00092ED0"/>
    <w:rsid w:val="00093E82"/>
    <w:rsid w:val="000945FA"/>
    <w:rsid w:val="00094D10"/>
    <w:rsid w:val="00096A8D"/>
    <w:rsid w:val="00096FE9"/>
    <w:rsid w:val="00097572"/>
    <w:rsid w:val="00097C71"/>
    <w:rsid w:val="000A0090"/>
    <w:rsid w:val="000A0E15"/>
    <w:rsid w:val="000A0E2C"/>
    <w:rsid w:val="000A2FC5"/>
    <w:rsid w:val="000A3D77"/>
    <w:rsid w:val="000B0A3A"/>
    <w:rsid w:val="000B54DC"/>
    <w:rsid w:val="000B7BD1"/>
    <w:rsid w:val="000C1D87"/>
    <w:rsid w:val="000C22F1"/>
    <w:rsid w:val="000C3033"/>
    <w:rsid w:val="000C3ADE"/>
    <w:rsid w:val="000C3B13"/>
    <w:rsid w:val="000C3C65"/>
    <w:rsid w:val="000C3ED2"/>
    <w:rsid w:val="000C47B2"/>
    <w:rsid w:val="000C79D6"/>
    <w:rsid w:val="000C7D94"/>
    <w:rsid w:val="000D6D78"/>
    <w:rsid w:val="000D7A22"/>
    <w:rsid w:val="000E0B20"/>
    <w:rsid w:val="000E2BC4"/>
    <w:rsid w:val="000E4441"/>
    <w:rsid w:val="000E6026"/>
    <w:rsid w:val="000E7576"/>
    <w:rsid w:val="000F1889"/>
    <w:rsid w:val="000F3109"/>
    <w:rsid w:val="000F36E4"/>
    <w:rsid w:val="000F6224"/>
    <w:rsid w:val="000F786D"/>
    <w:rsid w:val="000F7B5D"/>
    <w:rsid w:val="001023B7"/>
    <w:rsid w:val="00103C24"/>
    <w:rsid w:val="00110BB8"/>
    <w:rsid w:val="00112971"/>
    <w:rsid w:val="00112BC8"/>
    <w:rsid w:val="001136DC"/>
    <w:rsid w:val="001212BD"/>
    <w:rsid w:val="0012303E"/>
    <w:rsid w:val="001246BF"/>
    <w:rsid w:val="00127C58"/>
    <w:rsid w:val="001307C0"/>
    <w:rsid w:val="001309E0"/>
    <w:rsid w:val="00131F7A"/>
    <w:rsid w:val="00134105"/>
    <w:rsid w:val="00134753"/>
    <w:rsid w:val="001354EE"/>
    <w:rsid w:val="00136CC7"/>
    <w:rsid w:val="0014095D"/>
    <w:rsid w:val="0014108D"/>
    <w:rsid w:val="00160EB2"/>
    <w:rsid w:val="00163CAF"/>
    <w:rsid w:val="0016456D"/>
    <w:rsid w:val="00165C43"/>
    <w:rsid w:val="00165DC0"/>
    <w:rsid w:val="00165DEC"/>
    <w:rsid w:val="00166CB8"/>
    <w:rsid w:val="001677AF"/>
    <w:rsid w:val="00167941"/>
    <w:rsid w:val="00167F9A"/>
    <w:rsid w:val="001701CF"/>
    <w:rsid w:val="00171F4A"/>
    <w:rsid w:val="00172B9C"/>
    <w:rsid w:val="00172DFF"/>
    <w:rsid w:val="001740CB"/>
    <w:rsid w:val="0017757B"/>
    <w:rsid w:val="00180345"/>
    <w:rsid w:val="001806FF"/>
    <w:rsid w:val="00181FA1"/>
    <w:rsid w:val="001826C6"/>
    <w:rsid w:val="0018275D"/>
    <w:rsid w:val="00183D4D"/>
    <w:rsid w:val="00184021"/>
    <w:rsid w:val="00184483"/>
    <w:rsid w:val="00184912"/>
    <w:rsid w:val="00185A26"/>
    <w:rsid w:val="001867A4"/>
    <w:rsid w:val="0019130B"/>
    <w:rsid w:val="001914CA"/>
    <w:rsid w:val="001945EB"/>
    <w:rsid w:val="001972A4"/>
    <w:rsid w:val="001976DD"/>
    <w:rsid w:val="001A3F4B"/>
    <w:rsid w:val="001A4F2F"/>
    <w:rsid w:val="001B54C7"/>
    <w:rsid w:val="001B5771"/>
    <w:rsid w:val="001B6208"/>
    <w:rsid w:val="001B6510"/>
    <w:rsid w:val="001B7331"/>
    <w:rsid w:val="001C25FC"/>
    <w:rsid w:val="001C5927"/>
    <w:rsid w:val="001C5F9E"/>
    <w:rsid w:val="001D0469"/>
    <w:rsid w:val="001D04CA"/>
    <w:rsid w:val="001D0CE4"/>
    <w:rsid w:val="001D1FF9"/>
    <w:rsid w:val="001D4627"/>
    <w:rsid w:val="001D661C"/>
    <w:rsid w:val="001D6D72"/>
    <w:rsid w:val="001E1AAD"/>
    <w:rsid w:val="001E316B"/>
    <w:rsid w:val="001E31FF"/>
    <w:rsid w:val="001E4B47"/>
    <w:rsid w:val="001E728D"/>
    <w:rsid w:val="001F0A4E"/>
    <w:rsid w:val="001F3755"/>
    <w:rsid w:val="002004E1"/>
    <w:rsid w:val="00202309"/>
    <w:rsid w:val="00202D49"/>
    <w:rsid w:val="00204642"/>
    <w:rsid w:val="0020581B"/>
    <w:rsid w:val="00206FE5"/>
    <w:rsid w:val="0021021A"/>
    <w:rsid w:val="00210D33"/>
    <w:rsid w:val="00211600"/>
    <w:rsid w:val="00211793"/>
    <w:rsid w:val="00223C60"/>
    <w:rsid w:val="002240D8"/>
    <w:rsid w:val="00226358"/>
    <w:rsid w:val="00226E8F"/>
    <w:rsid w:val="002300A3"/>
    <w:rsid w:val="0023084C"/>
    <w:rsid w:val="002309C8"/>
    <w:rsid w:val="002332F2"/>
    <w:rsid w:val="00235FD8"/>
    <w:rsid w:val="00236ECA"/>
    <w:rsid w:val="00240B32"/>
    <w:rsid w:val="002411AD"/>
    <w:rsid w:val="00244A3E"/>
    <w:rsid w:val="00245AFD"/>
    <w:rsid w:val="00246FCB"/>
    <w:rsid w:val="00250E77"/>
    <w:rsid w:val="002516C0"/>
    <w:rsid w:val="00252672"/>
    <w:rsid w:val="00252A7C"/>
    <w:rsid w:val="0025447F"/>
    <w:rsid w:val="002560A2"/>
    <w:rsid w:val="002560D2"/>
    <w:rsid w:val="002603F9"/>
    <w:rsid w:val="00260C14"/>
    <w:rsid w:val="0026299A"/>
    <w:rsid w:val="002657A2"/>
    <w:rsid w:val="00266B66"/>
    <w:rsid w:val="0026751A"/>
    <w:rsid w:val="002708A5"/>
    <w:rsid w:val="002756E4"/>
    <w:rsid w:val="00276658"/>
    <w:rsid w:val="0028025A"/>
    <w:rsid w:val="00285590"/>
    <w:rsid w:val="00285A81"/>
    <w:rsid w:val="00287576"/>
    <w:rsid w:val="00290173"/>
    <w:rsid w:val="00290EDF"/>
    <w:rsid w:val="00293442"/>
    <w:rsid w:val="00293E4E"/>
    <w:rsid w:val="002A1DCD"/>
    <w:rsid w:val="002A47BF"/>
    <w:rsid w:val="002A4A43"/>
    <w:rsid w:val="002B1FE4"/>
    <w:rsid w:val="002B2A90"/>
    <w:rsid w:val="002B32D3"/>
    <w:rsid w:val="002B5698"/>
    <w:rsid w:val="002B6915"/>
    <w:rsid w:val="002C21B3"/>
    <w:rsid w:val="002C5096"/>
    <w:rsid w:val="002C7D4E"/>
    <w:rsid w:val="002D0866"/>
    <w:rsid w:val="002D38C7"/>
    <w:rsid w:val="002D4C9F"/>
    <w:rsid w:val="002D4CA4"/>
    <w:rsid w:val="002E184F"/>
    <w:rsid w:val="002E3E63"/>
    <w:rsid w:val="002E4F34"/>
    <w:rsid w:val="002F3F98"/>
    <w:rsid w:val="002F4A07"/>
    <w:rsid w:val="003042FA"/>
    <w:rsid w:val="00310F7E"/>
    <w:rsid w:val="0031452C"/>
    <w:rsid w:val="00317B1E"/>
    <w:rsid w:val="0032027A"/>
    <w:rsid w:val="00320ECF"/>
    <w:rsid w:val="003238ED"/>
    <w:rsid w:val="003253E9"/>
    <w:rsid w:val="00330503"/>
    <w:rsid w:val="00330C49"/>
    <w:rsid w:val="00331F0F"/>
    <w:rsid w:val="00332CA7"/>
    <w:rsid w:val="003335BE"/>
    <w:rsid w:val="003341CC"/>
    <w:rsid w:val="00335EBD"/>
    <w:rsid w:val="00336772"/>
    <w:rsid w:val="00337ED4"/>
    <w:rsid w:val="0034062E"/>
    <w:rsid w:val="0034362F"/>
    <w:rsid w:val="00344B7B"/>
    <w:rsid w:val="0034686E"/>
    <w:rsid w:val="00347F13"/>
    <w:rsid w:val="00350043"/>
    <w:rsid w:val="00352B3A"/>
    <w:rsid w:val="003539E2"/>
    <w:rsid w:val="00354D52"/>
    <w:rsid w:val="00356856"/>
    <w:rsid w:val="00357074"/>
    <w:rsid w:val="00360CF5"/>
    <w:rsid w:val="00363FA1"/>
    <w:rsid w:val="0036456C"/>
    <w:rsid w:val="00365A42"/>
    <w:rsid w:val="00365CA2"/>
    <w:rsid w:val="00367DD5"/>
    <w:rsid w:val="00371F22"/>
    <w:rsid w:val="00374073"/>
    <w:rsid w:val="003746A5"/>
    <w:rsid w:val="00376255"/>
    <w:rsid w:val="0038091A"/>
    <w:rsid w:val="003833F0"/>
    <w:rsid w:val="00385781"/>
    <w:rsid w:val="00387214"/>
    <w:rsid w:val="00394968"/>
    <w:rsid w:val="003967E6"/>
    <w:rsid w:val="003A002E"/>
    <w:rsid w:val="003A0BF2"/>
    <w:rsid w:val="003A13CA"/>
    <w:rsid w:val="003A2FD9"/>
    <w:rsid w:val="003A49AD"/>
    <w:rsid w:val="003A67C5"/>
    <w:rsid w:val="003A694A"/>
    <w:rsid w:val="003A6A97"/>
    <w:rsid w:val="003B1721"/>
    <w:rsid w:val="003B4BB4"/>
    <w:rsid w:val="003B4E15"/>
    <w:rsid w:val="003B5419"/>
    <w:rsid w:val="003B7678"/>
    <w:rsid w:val="003B785A"/>
    <w:rsid w:val="003C046F"/>
    <w:rsid w:val="003C0BDF"/>
    <w:rsid w:val="003C2C0C"/>
    <w:rsid w:val="003C2CB6"/>
    <w:rsid w:val="003C527B"/>
    <w:rsid w:val="003C62F5"/>
    <w:rsid w:val="003D6173"/>
    <w:rsid w:val="003D7A73"/>
    <w:rsid w:val="003E105E"/>
    <w:rsid w:val="003E1D58"/>
    <w:rsid w:val="003E5309"/>
    <w:rsid w:val="003E5C56"/>
    <w:rsid w:val="003E6BC5"/>
    <w:rsid w:val="003F38C5"/>
    <w:rsid w:val="003F6C3B"/>
    <w:rsid w:val="00406194"/>
    <w:rsid w:val="00411DB3"/>
    <w:rsid w:val="004155EE"/>
    <w:rsid w:val="004171B4"/>
    <w:rsid w:val="00417DFB"/>
    <w:rsid w:val="0042091D"/>
    <w:rsid w:val="004227E0"/>
    <w:rsid w:val="00423C93"/>
    <w:rsid w:val="00426A8D"/>
    <w:rsid w:val="00432D38"/>
    <w:rsid w:val="004333C5"/>
    <w:rsid w:val="00441658"/>
    <w:rsid w:val="00443423"/>
    <w:rsid w:val="00446A1D"/>
    <w:rsid w:val="00447DD5"/>
    <w:rsid w:val="00450398"/>
    <w:rsid w:val="00450D73"/>
    <w:rsid w:val="00451AEA"/>
    <w:rsid w:val="00451E61"/>
    <w:rsid w:val="004529B3"/>
    <w:rsid w:val="004555EF"/>
    <w:rsid w:val="0045687E"/>
    <w:rsid w:val="004622B1"/>
    <w:rsid w:val="00463363"/>
    <w:rsid w:val="004721F1"/>
    <w:rsid w:val="004726FC"/>
    <w:rsid w:val="004747D5"/>
    <w:rsid w:val="0047730F"/>
    <w:rsid w:val="00477D36"/>
    <w:rsid w:val="004805C3"/>
    <w:rsid w:val="00483957"/>
    <w:rsid w:val="0049023F"/>
    <w:rsid w:val="00490719"/>
    <w:rsid w:val="004911DD"/>
    <w:rsid w:val="00491B64"/>
    <w:rsid w:val="00495F4B"/>
    <w:rsid w:val="004965FE"/>
    <w:rsid w:val="004A113E"/>
    <w:rsid w:val="004A1792"/>
    <w:rsid w:val="004A4331"/>
    <w:rsid w:val="004A6F4F"/>
    <w:rsid w:val="004C68F8"/>
    <w:rsid w:val="004D114F"/>
    <w:rsid w:val="004D1904"/>
    <w:rsid w:val="004D1CAB"/>
    <w:rsid w:val="004D1CF7"/>
    <w:rsid w:val="004D3CD0"/>
    <w:rsid w:val="004D577F"/>
    <w:rsid w:val="004D6890"/>
    <w:rsid w:val="004D707F"/>
    <w:rsid w:val="004E448C"/>
    <w:rsid w:val="004E5DC8"/>
    <w:rsid w:val="004E6385"/>
    <w:rsid w:val="004F01E4"/>
    <w:rsid w:val="004F2588"/>
    <w:rsid w:val="004F473C"/>
    <w:rsid w:val="004F7AB9"/>
    <w:rsid w:val="00503775"/>
    <w:rsid w:val="0050422E"/>
    <w:rsid w:val="00506DCC"/>
    <w:rsid w:val="00510381"/>
    <w:rsid w:val="00510579"/>
    <w:rsid w:val="00512514"/>
    <w:rsid w:val="00512A30"/>
    <w:rsid w:val="00512D6F"/>
    <w:rsid w:val="00513380"/>
    <w:rsid w:val="0051532E"/>
    <w:rsid w:val="00516AD6"/>
    <w:rsid w:val="005171CD"/>
    <w:rsid w:val="0052046F"/>
    <w:rsid w:val="00522A60"/>
    <w:rsid w:val="00527A46"/>
    <w:rsid w:val="00527F31"/>
    <w:rsid w:val="00527F5C"/>
    <w:rsid w:val="00531166"/>
    <w:rsid w:val="00532D93"/>
    <w:rsid w:val="00533770"/>
    <w:rsid w:val="00533798"/>
    <w:rsid w:val="0053689D"/>
    <w:rsid w:val="00536AA8"/>
    <w:rsid w:val="00536B51"/>
    <w:rsid w:val="00536F4A"/>
    <w:rsid w:val="0053719C"/>
    <w:rsid w:val="00540B80"/>
    <w:rsid w:val="00542FB9"/>
    <w:rsid w:val="005447F3"/>
    <w:rsid w:val="005476B4"/>
    <w:rsid w:val="00554CEE"/>
    <w:rsid w:val="00555883"/>
    <w:rsid w:val="00557C7F"/>
    <w:rsid w:val="005603C7"/>
    <w:rsid w:val="00560489"/>
    <w:rsid w:val="00560F1F"/>
    <w:rsid w:val="00566A35"/>
    <w:rsid w:val="00566D65"/>
    <w:rsid w:val="005672A8"/>
    <w:rsid w:val="0057163A"/>
    <w:rsid w:val="005762DD"/>
    <w:rsid w:val="00577000"/>
    <w:rsid w:val="00590167"/>
    <w:rsid w:val="00592726"/>
    <w:rsid w:val="005937C0"/>
    <w:rsid w:val="00593B2E"/>
    <w:rsid w:val="0059408B"/>
    <w:rsid w:val="005955CA"/>
    <w:rsid w:val="0059587E"/>
    <w:rsid w:val="00596810"/>
    <w:rsid w:val="00597349"/>
    <w:rsid w:val="00597F99"/>
    <w:rsid w:val="005A1137"/>
    <w:rsid w:val="005A1D5A"/>
    <w:rsid w:val="005A3C2B"/>
    <w:rsid w:val="005A6663"/>
    <w:rsid w:val="005A7275"/>
    <w:rsid w:val="005A7B7F"/>
    <w:rsid w:val="005B1D6A"/>
    <w:rsid w:val="005B375F"/>
    <w:rsid w:val="005B491D"/>
    <w:rsid w:val="005B5E0F"/>
    <w:rsid w:val="005B640D"/>
    <w:rsid w:val="005C7493"/>
    <w:rsid w:val="005C7850"/>
    <w:rsid w:val="005D00FC"/>
    <w:rsid w:val="005D0E72"/>
    <w:rsid w:val="005D65D7"/>
    <w:rsid w:val="005E19B1"/>
    <w:rsid w:val="005E4290"/>
    <w:rsid w:val="005E5B07"/>
    <w:rsid w:val="005E7A17"/>
    <w:rsid w:val="005F1DB0"/>
    <w:rsid w:val="005F425D"/>
    <w:rsid w:val="005F4A9C"/>
    <w:rsid w:val="005F4B31"/>
    <w:rsid w:val="00600A82"/>
    <w:rsid w:val="0060200E"/>
    <w:rsid w:val="00602B6E"/>
    <w:rsid w:val="00602FF6"/>
    <w:rsid w:val="006037A3"/>
    <w:rsid w:val="006040A9"/>
    <w:rsid w:val="00607910"/>
    <w:rsid w:val="0061076F"/>
    <w:rsid w:val="00612419"/>
    <w:rsid w:val="00616A64"/>
    <w:rsid w:val="006205B6"/>
    <w:rsid w:val="0062144E"/>
    <w:rsid w:val="006221DD"/>
    <w:rsid w:val="00622992"/>
    <w:rsid w:val="00624B8C"/>
    <w:rsid w:val="00632DA8"/>
    <w:rsid w:val="00635B38"/>
    <w:rsid w:val="00637859"/>
    <w:rsid w:val="006420B7"/>
    <w:rsid w:val="00642301"/>
    <w:rsid w:val="006440DA"/>
    <w:rsid w:val="00644FED"/>
    <w:rsid w:val="00647BDF"/>
    <w:rsid w:val="00653425"/>
    <w:rsid w:val="00654810"/>
    <w:rsid w:val="00655F12"/>
    <w:rsid w:val="00657932"/>
    <w:rsid w:val="0066076E"/>
    <w:rsid w:val="00663F94"/>
    <w:rsid w:val="0067142A"/>
    <w:rsid w:val="0067157C"/>
    <w:rsid w:val="00671B5B"/>
    <w:rsid w:val="00672755"/>
    <w:rsid w:val="00672789"/>
    <w:rsid w:val="00672A6D"/>
    <w:rsid w:val="00677419"/>
    <w:rsid w:val="00680386"/>
    <w:rsid w:val="0068525A"/>
    <w:rsid w:val="0068532C"/>
    <w:rsid w:val="0068577E"/>
    <w:rsid w:val="0068674C"/>
    <w:rsid w:val="00690D40"/>
    <w:rsid w:val="006943BD"/>
    <w:rsid w:val="00694980"/>
    <w:rsid w:val="0069539E"/>
    <w:rsid w:val="006961EB"/>
    <w:rsid w:val="006A0301"/>
    <w:rsid w:val="006A053F"/>
    <w:rsid w:val="006A1026"/>
    <w:rsid w:val="006A50A8"/>
    <w:rsid w:val="006A75EC"/>
    <w:rsid w:val="006A7FBB"/>
    <w:rsid w:val="006B1099"/>
    <w:rsid w:val="006B13BD"/>
    <w:rsid w:val="006B31AA"/>
    <w:rsid w:val="006B3721"/>
    <w:rsid w:val="006B53F4"/>
    <w:rsid w:val="006B654D"/>
    <w:rsid w:val="006C2B47"/>
    <w:rsid w:val="006C3E50"/>
    <w:rsid w:val="006D2A65"/>
    <w:rsid w:val="006D3C97"/>
    <w:rsid w:val="006D4FFB"/>
    <w:rsid w:val="006D76D9"/>
    <w:rsid w:val="006D7A56"/>
    <w:rsid w:val="006D7C61"/>
    <w:rsid w:val="006E175A"/>
    <w:rsid w:val="006E17E9"/>
    <w:rsid w:val="006E1CA8"/>
    <w:rsid w:val="006E1EFE"/>
    <w:rsid w:val="006E25D8"/>
    <w:rsid w:val="006E4785"/>
    <w:rsid w:val="006E6C84"/>
    <w:rsid w:val="006F1AAF"/>
    <w:rsid w:val="006F1D32"/>
    <w:rsid w:val="006F217E"/>
    <w:rsid w:val="006F2F3A"/>
    <w:rsid w:val="006F4D1B"/>
    <w:rsid w:val="006F6462"/>
    <w:rsid w:val="006F6F5E"/>
    <w:rsid w:val="007038EB"/>
    <w:rsid w:val="00704F2C"/>
    <w:rsid w:val="00707438"/>
    <w:rsid w:val="00710B46"/>
    <w:rsid w:val="0071122F"/>
    <w:rsid w:val="007128B7"/>
    <w:rsid w:val="007143E2"/>
    <w:rsid w:val="007233F5"/>
    <w:rsid w:val="00724A96"/>
    <w:rsid w:val="00725A40"/>
    <w:rsid w:val="00727CDD"/>
    <w:rsid w:val="0073398C"/>
    <w:rsid w:val="00737C04"/>
    <w:rsid w:val="007404CB"/>
    <w:rsid w:val="0074624C"/>
    <w:rsid w:val="00750B0E"/>
    <w:rsid w:val="00751B9C"/>
    <w:rsid w:val="0075272D"/>
    <w:rsid w:val="007535FC"/>
    <w:rsid w:val="007545FA"/>
    <w:rsid w:val="00754AC3"/>
    <w:rsid w:val="00760F3E"/>
    <w:rsid w:val="00763985"/>
    <w:rsid w:val="00766558"/>
    <w:rsid w:val="00766D0F"/>
    <w:rsid w:val="00771E9B"/>
    <w:rsid w:val="007725F0"/>
    <w:rsid w:val="00772AB1"/>
    <w:rsid w:val="00772B24"/>
    <w:rsid w:val="007757C2"/>
    <w:rsid w:val="00775958"/>
    <w:rsid w:val="0077688D"/>
    <w:rsid w:val="00777AD3"/>
    <w:rsid w:val="00781F08"/>
    <w:rsid w:val="00782D04"/>
    <w:rsid w:val="00783A6D"/>
    <w:rsid w:val="00784661"/>
    <w:rsid w:val="00784BF9"/>
    <w:rsid w:val="007864B0"/>
    <w:rsid w:val="00791AF0"/>
    <w:rsid w:val="00791E07"/>
    <w:rsid w:val="00792E1D"/>
    <w:rsid w:val="00794060"/>
    <w:rsid w:val="00796170"/>
    <w:rsid w:val="007964AC"/>
    <w:rsid w:val="00796E77"/>
    <w:rsid w:val="007A16AF"/>
    <w:rsid w:val="007A3C14"/>
    <w:rsid w:val="007A3C9B"/>
    <w:rsid w:val="007B3F9F"/>
    <w:rsid w:val="007B4E84"/>
    <w:rsid w:val="007C01A5"/>
    <w:rsid w:val="007C07F5"/>
    <w:rsid w:val="007C377C"/>
    <w:rsid w:val="007D18DA"/>
    <w:rsid w:val="007D3993"/>
    <w:rsid w:val="007D4FAF"/>
    <w:rsid w:val="007D5092"/>
    <w:rsid w:val="007D5412"/>
    <w:rsid w:val="007D5C56"/>
    <w:rsid w:val="007D6C87"/>
    <w:rsid w:val="007E0107"/>
    <w:rsid w:val="007E12EF"/>
    <w:rsid w:val="007E3A33"/>
    <w:rsid w:val="007E526C"/>
    <w:rsid w:val="007E78CA"/>
    <w:rsid w:val="007F4EE9"/>
    <w:rsid w:val="007F650C"/>
    <w:rsid w:val="007F6B1A"/>
    <w:rsid w:val="007F6D28"/>
    <w:rsid w:val="007F7DBF"/>
    <w:rsid w:val="00800E05"/>
    <w:rsid w:val="00802E67"/>
    <w:rsid w:val="00807279"/>
    <w:rsid w:val="008150C3"/>
    <w:rsid w:val="00817BA7"/>
    <w:rsid w:val="00820687"/>
    <w:rsid w:val="00820865"/>
    <w:rsid w:val="00821FFE"/>
    <w:rsid w:val="00822FCA"/>
    <w:rsid w:val="0082691F"/>
    <w:rsid w:val="00826B30"/>
    <w:rsid w:val="00831981"/>
    <w:rsid w:val="00831C57"/>
    <w:rsid w:val="00834200"/>
    <w:rsid w:val="008344EA"/>
    <w:rsid w:val="00834704"/>
    <w:rsid w:val="00836DA0"/>
    <w:rsid w:val="00841218"/>
    <w:rsid w:val="00841455"/>
    <w:rsid w:val="008431E2"/>
    <w:rsid w:val="00850ED5"/>
    <w:rsid w:val="00852A11"/>
    <w:rsid w:val="0085480D"/>
    <w:rsid w:val="00854CB6"/>
    <w:rsid w:val="00856F6B"/>
    <w:rsid w:val="00860B7A"/>
    <w:rsid w:val="00866989"/>
    <w:rsid w:val="00874450"/>
    <w:rsid w:val="00876D4E"/>
    <w:rsid w:val="0087767B"/>
    <w:rsid w:val="008804D7"/>
    <w:rsid w:val="00881D1F"/>
    <w:rsid w:val="00881F78"/>
    <w:rsid w:val="008820D7"/>
    <w:rsid w:val="008831BD"/>
    <w:rsid w:val="0088347D"/>
    <w:rsid w:val="008845E5"/>
    <w:rsid w:val="00884C09"/>
    <w:rsid w:val="00885704"/>
    <w:rsid w:val="008859F1"/>
    <w:rsid w:val="008931E7"/>
    <w:rsid w:val="00894518"/>
    <w:rsid w:val="008A3AEC"/>
    <w:rsid w:val="008A42AF"/>
    <w:rsid w:val="008A51BE"/>
    <w:rsid w:val="008A5439"/>
    <w:rsid w:val="008A56F0"/>
    <w:rsid w:val="008B291D"/>
    <w:rsid w:val="008B29F8"/>
    <w:rsid w:val="008B4609"/>
    <w:rsid w:val="008B6D2F"/>
    <w:rsid w:val="008B722F"/>
    <w:rsid w:val="008C2758"/>
    <w:rsid w:val="008C276E"/>
    <w:rsid w:val="008C68F4"/>
    <w:rsid w:val="008C6978"/>
    <w:rsid w:val="008C6F3E"/>
    <w:rsid w:val="008D58D4"/>
    <w:rsid w:val="008D6593"/>
    <w:rsid w:val="008E04A4"/>
    <w:rsid w:val="008E17B3"/>
    <w:rsid w:val="008E4FE6"/>
    <w:rsid w:val="008E5305"/>
    <w:rsid w:val="008F02C9"/>
    <w:rsid w:val="008F12D5"/>
    <w:rsid w:val="008F2161"/>
    <w:rsid w:val="008F2366"/>
    <w:rsid w:val="008F4B16"/>
    <w:rsid w:val="008F7075"/>
    <w:rsid w:val="009010BF"/>
    <w:rsid w:val="00902D53"/>
    <w:rsid w:val="009046D8"/>
    <w:rsid w:val="009067B4"/>
    <w:rsid w:val="00906A7F"/>
    <w:rsid w:val="0091012B"/>
    <w:rsid w:val="00910CD4"/>
    <w:rsid w:val="009225D6"/>
    <w:rsid w:val="00923A4B"/>
    <w:rsid w:val="00926E1D"/>
    <w:rsid w:val="00930D5F"/>
    <w:rsid w:val="0093256B"/>
    <w:rsid w:val="00933610"/>
    <w:rsid w:val="00934999"/>
    <w:rsid w:val="009370B4"/>
    <w:rsid w:val="00941721"/>
    <w:rsid w:val="009423D1"/>
    <w:rsid w:val="009449BC"/>
    <w:rsid w:val="009449EB"/>
    <w:rsid w:val="00946490"/>
    <w:rsid w:val="00947803"/>
    <w:rsid w:val="0095030C"/>
    <w:rsid w:val="00952D5A"/>
    <w:rsid w:val="00952FF0"/>
    <w:rsid w:val="00953D44"/>
    <w:rsid w:val="00955C48"/>
    <w:rsid w:val="009570DA"/>
    <w:rsid w:val="00957426"/>
    <w:rsid w:val="00961A22"/>
    <w:rsid w:val="009641CB"/>
    <w:rsid w:val="009657C8"/>
    <w:rsid w:val="00966C56"/>
    <w:rsid w:val="00966ED4"/>
    <w:rsid w:val="00972DBA"/>
    <w:rsid w:val="0097371E"/>
    <w:rsid w:val="009837C8"/>
    <w:rsid w:val="009844D3"/>
    <w:rsid w:val="009916E3"/>
    <w:rsid w:val="009920D6"/>
    <w:rsid w:val="00992693"/>
    <w:rsid w:val="00992A11"/>
    <w:rsid w:val="0099536E"/>
    <w:rsid w:val="009A0C59"/>
    <w:rsid w:val="009A14E3"/>
    <w:rsid w:val="009A663B"/>
    <w:rsid w:val="009A7762"/>
    <w:rsid w:val="009B0301"/>
    <w:rsid w:val="009B0666"/>
    <w:rsid w:val="009B5F2E"/>
    <w:rsid w:val="009C1A6D"/>
    <w:rsid w:val="009C5BB0"/>
    <w:rsid w:val="009C5FB8"/>
    <w:rsid w:val="009C7445"/>
    <w:rsid w:val="009D0D83"/>
    <w:rsid w:val="009D2840"/>
    <w:rsid w:val="009D3353"/>
    <w:rsid w:val="009D5563"/>
    <w:rsid w:val="009D628D"/>
    <w:rsid w:val="009D7443"/>
    <w:rsid w:val="009D76FA"/>
    <w:rsid w:val="009E0668"/>
    <w:rsid w:val="009E286C"/>
    <w:rsid w:val="009E3F9D"/>
    <w:rsid w:val="009F01EC"/>
    <w:rsid w:val="009F3663"/>
    <w:rsid w:val="009F6088"/>
    <w:rsid w:val="00A019B3"/>
    <w:rsid w:val="00A03046"/>
    <w:rsid w:val="00A053D6"/>
    <w:rsid w:val="00A053FD"/>
    <w:rsid w:val="00A06F81"/>
    <w:rsid w:val="00A101C0"/>
    <w:rsid w:val="00A120EB"/>
    <w:rsid w:val="00A126AC"/>
    <w:rsid w:val="00A15C59"/>
    <w:rsid w:val="00A23739"/>
    <w:rsid w:val="00A24760"/>
    <w:rsid w:val="00A2665C"/>
    <w:rsid w:val="00A31381"/>
    <w:rsid w:val="00A31ACA"/>
    <w:rsid w:val="00A3225E"/>
    <w:rsid w:val="00A36EBA"/>
    <w:rsid w:val="00A377CE"/>
    <w:rsid w:val="00A415A8"/>
    <w:rsid w:val="00A45755"/>
    <w:rsid w:val="00A46570"/>
    <w:rsid w:val="00A51C4C"/>
    <w:rsid w:val="00A51D8C"/>
    <w:rsid w:val="00A520A6"/>
    <w:rsid w:val="00A52482"/>
    <w:rsid w:val="00A53EA4"/>
    <w:rsid w:val="00A54175"/>
    <w:rsid w:val="00A576CB"/>
    <w:rsid w:val="00A6074A"/>
    <w:rsid w:val="00A63D5E"/>
    <w:rsid w:val="00A64DB4"/>
    <w:rsid w:val="00A72600"/>
    <w:rsid w:val="00A726CF"/>
    <w:rsid w:val="00A72F8E"/>
    <w:rsid w:val="00A76223"/>
    <w:rsid w:val="00A81F1D"/>
    <w:rsid w:val="00A865F7"/>
    <w:rsid w:val="00A87616"/>
    <w:rsid w:val="00A926B7"/>
    <w:rsid w:val="00A9341B"/>
    <w:rsid w:val="00A956DA"/>
    <w:rsid w:val="00A9668F"/>
    <w:rsid w:val="00A966FF"/>
    <w:rsid w:val="00AA1807"/>
    <w:rsid w:val="00AA6237"/>
    <w:rsid w:val="00AB2F77"/>
    <w:rsid w:val="00AB31B5"/>
    <w:rsid w:val="00AB4790"/>
    <w:rsid w:val="00AB5947"/>
    <w:rsid w:val="00AC2491"/>
    <w:rsid w:val="00AC6134"/>
    <w:rsid w:val="00AC67E1"/>
    <w:rsid w:val="00AD0E72"/>
    <w:rsid w:val="00AD12A9"/>
    <w:rsid w:val="00AD24DE"/>
    <w:rsid w:val="00AE2CC3"/>
    <w:rsid w:val="00AE5D00"/>
    <w:rsid w:val="00AE624B"/>
    <w:rsid w:val="00AE701B"/>
    <w:rsid w:val="00AF1072"/>
    <w:rsid w:val="00AF1E8E"/>
    <w:rsid w:val="00AF28B8"/>
    <w:rsid w:val="00AF3101"/>
    <w:rsid w:val="00AF32F1"/>
    <w:rsid w:val="00AF4775"/>
    <w:rsid w:val="00AF5970"/>
    <w:rsid w:val="00AF5CDA"/>
    <w:rsid w:val="00AF6921"/>
    <w:rsid w:val="00AF7AFD"/>
    <w:rsid w:val="00B029BD"/>
    <w:rsid w:val="00B058B1"/>
    <w:rsid w:val="00B1207E"/>
    <w:rsid w:val="00B14987"/>
    <w:rsid w:val="00B14EB0"/>
    <w:rsid w:val="00B14F0E"/>
    <w:rsid w:val="00B17BC7"/>
    <w:rsid w:val="00B240D1"/>
    <w:rsid w:val="00B37BE8"/>
    <w:rsid w:val="00B43C92"/>
    <w:rsid w:val="00B45CFE"/>
    <w:rsid w:val="00B45F68"/>
    <w:rsid w:val="00B46A8A"/>
    <w:rsid w:val="00B50411"/>
    <w:rsid w:val="00B50B10"/>
    <w:rsid w:val="00B50BCD"/>
    <w:rsid w:val="00B51398"/>
    <w:rsid w:val="00B51D8A"/>
    <w:rsid w:val="00B653D8"/>
    <w:rsid w:val="00B72F67"/>
    <w:rsid w:val="00B74C56"/>
    <w:rsid w:val="00B7511A"/>
    <w:rsid w:val="00B76221"/>
    <w:rsid w:val="00B80A0C"/>
    <w:rsid w:val="00B80DD0"/>
    <w:rsid w:val="00B82C1C"/>
    <w:rsid w:val="00B82D42"/>
    <w:rsid w:val="00B82DF2"/>
    <w:rsid w:val="00B87EE9"/>
    <w:rsid w:val="00B90525"/>
    <w:rsid w:val="00B90739"/>
    <w:rsid w:val="00B92BFE"/>
    <w:rsid w:val="00B945FF"/>
    <w:rsid w:val="00BA284A"/>
    <w:rsid w:val="00BA3372"/>
    <w:rsid w:val="00BA4C3D"/>
    <w:rsid w:val="00BA57D9"/>
    <w:rsid w:val="00BA76D1"/>
    <w:rsid w:val="00BB6941"/>
    <w:rsid w:val="00BC1B7B"/>
    <w:rsid w:val="00BC1BA2"/>
    <w:rsid w:val="00BC2CA2"/>
    <w:rsid w:val="00BC410F"/>
    <w:rsid w:val="00BD14A6"/>
    <w:rsid w:val="00BD3603"/>
    <w:rsid w:val="00BD3B0D"/>
    <w:rsid w:val="00BD548D"/>
    <w:rsid w:val="00BD71AF"/>
    <w:rsid w:val="00BF015F"/>
    <w:rsid w:val="00BF33E5"/>
    <w:rsid w:val="00BF46D7"/>
    <w:rsid w:val="00C01178"/>
    <w:rsid w:val="00C022B8"/>
    <w:rsid w:val="00C0413E"/>
    <w:rsid w:val="00C04E45"/>
    <w:rsid w:val="00C06D47"/>
    <w:rsid w:val="00C104A5"/>
    <w:rsid w:val="00C1165F"/>
    <w:rsid w:val="00C11B6A"/>
    <w:rsid w:val="00C12D03"/>
    <w:rsid w:val="00C12FB2"/>
    <w:rsid w:val="00C13667"/>
    <w:rsid w:val="00C13927"/>
    <w:rsid w:val="00C1449F"/>
    <w:rsid w:val="00C1603D"/>
    <w:rsid w:val="00C17C8E"/>
    <w:rsid w:val="00C20CE0"/>
    <w:rsid w:val="00C21B7A"/>
    <w:rsid w:val="00C2281C"/>
    <w:rsid w:val="00C31294"/>
    <w:rsid w:val="00C31589"/>
    <w:rsid w:val="00C34C82"/>
    <w:rsid w:val="00C34DC9"/>
    <w:rsid w:val="00C36380"/>
    <w:rsid w:val="00C4064D"/>
    <w:rsid w:val="00C40B6C"/>
    <w:rsid w:val="00C468EF"/>
    <w:rsid w:val="00C47DD6"/>
    <w:rsid w:val="00C50D4E"/>
    <w:rsid w:val="00C55D47"/>
    <w:rsid w:val="00C57A5E"/>
    <w:rsid w:val="00C57D47"/>
    <w:rsid w:val="00C62736"/>
    <w:rsid w:val="00C648EE"/>
    <w:rsid w:val="00C658A9"/>
    <w:rsid w:val="00C66760"/>
    <w:rsid w:val="00C669B6"/>
    <w:rsid w:val="00C66DD5"/>
    <w:rsid w:val="00C716DE"/>
    <w:rsid w:val="00C72125"/>
    <w:rsid w:val="00C730D9"/>
    <w:rsid w:val="00C7642C"/>
    <w:rsid w:val="00C80FC0"/>
    <w:rsid w:val="00C819BC"/>
    <w:rsid w:val="00C82EB7"/>
    <w:rsid w:val="00C8422E"/>
    <w:rsid w:val="00C86E44"/>
    <w:rsid w:val="00C8740D"/>
    <w:rsid w:val="00C87F80"/>
    <w:rsid w:val="00C9261E"/>
    <w:rsid w:val="00C9436A"/>
    <w:rsid w:val="00C94C79"/>
    <w:rsid w:val="00C95C18"/>
    <w:rsid w:val="00C973D6"/>
    <w:rsid w:val="00C97B65"/>
    <w:rsid w:val="00C97CB3"/>
    <w:rsid w:val="00CA2441"/>
    <w:rsid w:val="00CA3A92"/>
    <w:rsid w:val="00CA5E7B"/>
    <w:rsid w:val="00CA6612"/>
    <w:rsid w:val="00CB4B5F"/>
    <w:rsid w:val="00CB70F7"/>
    <w:rsid w:val="00CC06A8"/>
    <w:rsid w:val="00CC0A15"/>
    <w:rsid w:val="00CC1025"/>
    <w:rsid w:val="00CC3635"/>
    <w:rsid w:val="00CC7559"/>
    <w:rsid w:val="00CC7761"/>
    <w:rsid w:val="00CD28BC"/>
    <w:rsid w:val="00CD34DC"/>
    <w:rsid w:val="00CD37D5"/>
    <w:rsid w:val="00CD4F20"/>
    <w:rsid w:val="00CD5C78"/>
    <w:rsid w:val="00CD639B"/>
    <w:rsid w:val="00CD760F"/>
    <w:rsid w:val="00CD7A8E"/>
    <w:rsid w:val="00CE1D4C"/>
    <w:rsid w:val="00CE1F8B"/>
    <w:rsid w:val="00CE487F"/>
    <w:rsid w:val="00CE5F3B"/>
    <w:rsid w:val="00CF0726"/>
    <w:rsid w:val="00CF1EC7"/>
    <w:rsid w:val="00CF4C68"/>
    <w:rsid w:val="00D003B4"/>
    <w:rsid w:val="00D00C06"/>
    <w:rsid w:val="00D03699"/>
    <w:rsid w:val="00D04FDA"/>
    <w:rsid w:val="00D05134"/>
    <w:rsid w:val="00D107A4"/>
    <w:rsid w:val="00D152C3"/>
    <w:rsid w:val="00D17D4F"/>
    <w:rsid w:val="00D206F8"/>
    <w:rsid w:val="00D2497F"/>
    <w:rsid w:val="00D31717"/>
    <w:rsid w:val="00D35B18"/>
    <w:rsid w:val="00D40C85"/>
    <w:rsid w:val="00D42498"/>
    <w:rsid w:val="00D435FE"/>
    <w:rsid w:val="00D44A85"/>
    <w:rsid w:val="00D45404"/>
    <w:rsid w:val="00D50C13"/>
    <w:rsid w:val="00D52B72"/>
    <w:rsid w:val="00D554E9"/>
    <w:rsid w:val="00D62673"/>
    <w:rsid w:val="00D70D6C"/>
    <w:rsid w:val="00D71D75"/>
    <w:rsid w:val="00D73B90"/>
    <w:rsid w:val="00D74584"/>
    <w:rsid w:val="00D749FC"/>
    <w:rsid w:val="00D80118"/>
    <w:rsid w:val="00D8310F"/>
    <w:rsid w:val="00D831A3"/>
    <w:rsid w:val="00D835E5"/>
    <w:rsid w:val="00D9198D"/>
    <w:rsid w:val="00D93114"/>
    <w:rsid w:val="00DA6421"/>
    <w:rsid w:val="00DB03F2"/>
    <w:rsid w:val="00DB2E13"/>
    <w:rsid w:val="00DB2EC3"/>
    <w:rsid w:val="00DB3009"/>
    <w:rsid w:val="00DB4C59"/>
    <w:rsid w:val="00DB60E5"/>
    <w:rsid w:val="00DB6D1F"/>
    <w:rsid w:val="00DB76A5"/>
    <w:rsid w:val="00DC002A"/>
    <w:rsid w:val="00DC33DC"/>
    <w:rsid w:val="00DC38A4"/>
    <w:rsid w:val="00DC3B87"/>
    <w:rsid w:val="00DC4989"/>
    <w:rsid w:val="00DC5095"/>
    <w:rsid w:val="00DC5EC4"/>
    <w:rsid w:val="00DD0145"/>
    <w:rsid w:val="00DD039E"/>
    <w:rsid w:val="00DD0CE9"/>
    <w:rsid w:val="00DD17B8"/>
    <w:rsid w:val="00DD3D01"/>
    <w:rsid w:val="00DD43BB"/>
    <w:rsid w:val="00DD668B"/>
    <w:rsid w:val="00DD6902"/>
    <w:rsid w:val="00DD7E6B"/>
    <w:rsid w:val="00DE06B2"/>
    <w:rsid w:val="00DE0B70"/>
    <w:rsid w:val="00DE1ADA"/>
    <w:rsid w:val="00DE1C6E"/>
    <w:rsid w:val="00DE521A"/>
    <w:rsid w:val="00DE7CAB"/>
    <w:rsid w:val="00DE7F8C"/>
    <w:rsid w:val="00DF1A4D"/>
    <w:rsid w:val="00DF272C"/>
    <w:rsid w:val="00DF2ACD"/>
    <w:rsid w:val="00DF4C92"/>
    <w:rsid w:val="00DF5A42"/>
    <w:rsid w:val="00DF5BE8"/>
    <w:rsid w:val="00DF6924"/>
    <w:rsid w:val="00DF6BCB"/>
    <w:rsid w:val="00E03209"/>
    <w:rsid w:val="00E04273"/>
    <w:rsid w:val="00E04E6A"/>
    <w:rsid w:val="00E05C6A"/>
    <w:rsid w:val="00E103FE"/>
    <w:rsid w:val="00E11442"/>
    <w:rsid w:val="00E1147C"/>
    <w:rsid w:val="00E11CF7"/>
    <w:rsid w:val="00E12018"/>
    <w:rsid w:val="00E12947"/>
    <w:rsid w:val="00E12CC1"/>
    <w:rsid w:val="00E12D13"/>
    <w:rsid w:val="00E14D98"/>
    <w:rsid w:val="00E162BE"/>
    <w:rsid w:val="00E165B3"/>
    <w:rsid w:val="00E16FBE"/>
    <w:rsid w:val="00E17BFD"/>
    <w:rsid w:val="00E17CA0"/>
    <w:rsid w:val="00E201CD"/>
    <w:rsid w:val="00E23046"/>
    <w:rsid w:val="00E24A9C"/>
    <w:rsid w:val="00E31492"/>
    <w:rsid w:val="00E3153E"/>
    <w:rsid w:val="00E378D3"/>
    <w:rsid w:val="00E419ED"/>
    <w:rsid w:val="00E43E0D"/>
    <w:rsid w:val="00E462A6"/>
    <w:rsid w:val="00E46B24"/>
    <w:rsid w:val="00E47C07"/>
    <w:rsid w:val="00E5036C"/>
    <w:rsid w:val="00E52F52"/>
    <w:rsid w:val="00E53222"/>
    <w:rsid w:val="00E53C28"/>
    <w:rsid w:val="00E54542"/>
    <w:rsid w:val="00E65442"/>
    <w:rsid w:val="00E66BB6"/>
    <w:rsid w:val="00E73593"/>
    <w:rsid w:val="00E73781"/>
    <w:rsid w:val="00E74D2B"/>
    <w:rsid w:val="00E775DF"/>
    <w:rsid w:val="00E77DA4"/>
    <w:rsid w:val="00E810FA"/>
    <w:rsid w:val="00E81918"/>
    <w:rsid w:val="00E8666D"/>
    <w:rsid w:val="00E869D9"/>
    <w:rsid w:val="00E92D15"/>
    <w:rsid w:val="00E938D8"/>
    <w:rsid w:val="00E96BB6"/>
    <w:rsid w:val="00EA17EE"/>
    <w:rsid w:val="00EA194A"/>
    <w:rsid w:val="00EA2D80"/>
    <w:rsid w:val="00EA65F2"/>
    <w:rsid w:val="00EB186E"/>
    <w:rsid w:val="00EB4301"/>
    <w:rsid w:val="00EB5474"/>
    <w:rsid w:val="00EB58A8"/>
    <w:rsid w:val="00EB72FB"/>
    <w:rsid w:val="00EC3231"/>
    <w:rsid w:val="00EC6106"/>
    <w:rsid w:val="00ED3468"/>
    <w:rsid w:val="00ED41E9"/>
    <w:rsid w:val="00ED4570"/>
    <w:rsid w:val="00ED5CD5"/>
    <w:rsid w:val="00ED724F"/>
    <w:rsid w:val="00ED725E"/>
    <w:rsid w:val="00EE4C5E"/>
    <w:rsid w:val="00EF0666"/>
    <w:rsid w:val="00EF3CC1"/>
    <w:rsid w:val="00EF6B80"/>
    <w:rsid w:val="00F00556"/>
    <w:rsid w:val="00F01422"/>
    <w:rsid w:val="00F022C1"/>
    <w:rsid w:val="00F07056"/>
    <w:rsid w:val="00F13CE9"/>
    <w:rsid w:val="00F15ED2"/>
    <w:rsid w:val="00F16ED1"/>
    <w:rsid w:val="00F2257A"/>
    <w:rsid w:val="00F25BE9"/>
    <w:rsid w:val="00F27187"/>
    <w:rsid w:val="00F3046C"/>
    <w:rsid w:val="00F314BF"/>
    <w:rsid w:val="00F3157F"/>
    <w:rsid w:val="00F31B0F"/>
    <w:rsid w:val="00F33B9E"/>
    <w:rsid w:val="00F356EF"/>
    <w:rsid w:val="00F37CAB"/>
    <w:rsid w:val="00F431A3"/>
    <w:rsid w:val="00F46182"/>
    <w:rsid w:val="00F50AD0"/>
    <w:rsid w:val="00F535C9"/>
    <w:rsid w:val="00F542AD"/>
    <w:rsid w:val="00F54D12"/>
    <w:rsid w:val="00F5543B"/>
    <w:rsid w:val="00F62D58"/>
    <w:rsid w:val="00F638EA"/>
    <w:rsid w:val="00F652A6"/>
    <w:rsid w:val="00F659F7"/>
    <w:rsid w:val="00F725BF"/>
    <w:rsid w:val="00F74317"/>
    <w:rsid w:val="00F74BB5"/>
    <w:rsid w:val="00F74D0E"/>
    <w:rsid w:val="00F75B48"/>
    <w:rsid w:val="00F76156"/>
    <w:rsid w:val="00F771C3"/>
    <w:rsid w:val="00F77453"/>
    <w:rsid w:val="00F85032"/>
    <w:rsid w:val="00F85898"/>
    <w:rsid w:val="00F87D14"/>
    <w:rsid w:val="00F87F67"/>
    <w:rsid w:val="00F93C48"/>
    <w:rsid w:val="00F9533A"/>
    <w:rsid w:val="00F95C40"/>
    <w:rsid w:val="00F96022"/>
    <w:rsid w:val="00F9668C"/>
    <w:rsid w:val="00F96B9B"/>
    <w:rsid w:val="00FA0DE9"/>
    <w:rsid w:val="00FA24BB"/>
    <w:rsid w:val="00FA4EA3"/>
    <w:rsid w:val="00FA728F"/>
    <w:rsid w:val="00FB023C"/>
    <w:rsid w:val="00FB521F"/>
    <w:rsid w:val="00FB5BDE"/>
    <w:rsid w:val="00FB6480"/>
    <w:rsid w:val="00FB6E46"/>
    <w:rsid w:val="00FB71A7"/>
    <w:rsid w:val="00FC2FA0"/>
    <w:rsid w:val="00FC39AC"/>
    <w:rsid w:val="00FC4094"/>
    <w:rsid w:val="00FD08DD"/>
    <w:rsid w:val="00FD13B1"/>
    <w:rsid w:val="00FD4FA8"/>
    <w:rsid w:val="00FD5088"/>
    <w:rsid w:val="00FD67A7"/>
    <w:rsid w:val="00FE1315"/>
    <w:rsid w:val="00FE1F8D"/>
    <w:rsid w:val="00FE22F0"/>
    <w:rsid w:val="00FE3072"/>
    <w:rsid w:val="00FE4C3F"/>
    <w:rsid w:val="00FE7417"/>
    <w:rsid w:val="00FE7840"/>
    <w:rsid w:val="00FE7ED2"/>
    <w:rsid w:val="00FF0385"/>
    <w:rsid w:val="00FF1369"/>
    <w:rsid w:val="00FF4C42"/>
    <w:rsid w:val="00FF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58C5"/>
  <w15:docId w15:val="{17C3C39B-64DB-430F-AA19-7193FAAB5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ta-IN"/>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A92"/>
    <w:rPr>
      <w:sz w:val="20"/>
      <w:szCs w:val="20"/>
    </w:rPr>
  </w:style>
  <w:style w:type="paragraph" w:styleId="Heading1">
    <w:name w:val="heading 1"/>
    <w:basedOn w:val="Normal"/>
    <w:next w:val="Normal"/>
    <w:link w:val="Heading1Char"/>
    <w:uiPriority w:val="9"/>
    <w:qFormat/>
    <w:rsid w:val="00CA3A9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A3A9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A3A9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A3A9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A3A9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A3A9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A3A9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A3A9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A3A9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C7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5C7850"/>
    <w:rPr>
      <w:rFonts w:ascii="Courier New" w:eastAsia="Times New Roman" w:hAnsi="Courier New" w:cs="Courier New"/>
      <w:sz w:val="20"/>
      <w:szCs w:val="20"/>
      <w:lang w:bidi="ar-SA"/>
    </w:rPr>
  </w:style>
  <w:style w:type="character" w:styleId="Hyperlink">
    <w:name w:val="Hyperlink"/>
    <w:basedOn w:val="DefaultParagraphFont"/>
    <w:uiPriority w:val="99"/>
    <w:unhideWhenUsed/>
    <w:rsid w:val="005C7850"/>
    <w:rPr>
      <w:color w:val="0000FF" w:themeColor="hyperlink"/>
      <w:u w:val="single"/>
    </w:rPr>
  </w:style>
  <w:style w:type="character" w:styleId="HTMLCode">
    <w:name w:val="HTML Code"/>
    <w:basedOn w:val="DefaultParagraphFont"/>
    <w:uiPriority w:val="99"/>
    <w:semiHidden/>
    <w:unhideWhenUsed/>
    <w:rsid w:val="005C7850"/>
    <w:rPr>
      <w:rFonts w:ascii="Courier New" w:eastAsia="Times New Roman" w:hAnsi="Courier New" w:cs="Courier New"/>
      <w:sz w:val="20"/>
      <w:szCs w:val="20"/>
    </w:rPr>
  </w:style>
  <w:style w:type="character" w:customStyle="1" w:styleId="Heading1Char">
    <w:name w:val="Heading 1 Char"/>
    <w:basedOn w:val="DefaultParagraphFont"/>
    <w:link w:val="Heading1"/>
    <w:rsid w:val="00CA3A92"/>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A3A92"/>
    <w:rPr>
      <w:caps/>
      <w:spacing w:val="15"/>
      <w:shd w:val="clear" w:color="auto" w:fill="DBE5F1" w:themeFill="accent1" w:themeFillTint="33"/>
    </w:rPr>
  </w:style>
  <w:style w:type="paragraph" w:styleId="ListParagraph">
    <w:name w:val="List Paragraph"/>
    <w:aliases w:val="Figure_name,Numbered Indented Text,Content,List Paragraph11,List Paragraph2,List Paragraph Char Char,List Paragraph1,lp1,Number_1,SGLText List Paragraph,new,b1,Colorful List - Accent 11,Normal Sentence,Bullet 1,List Paragraph21,ListPar1"/>
    <w:basedOn w:val="Normal"/>
    <w:link w:val="ListParagraphChar"/>
    <w:uiPriority w:val="34"/>
    <w:qFormat/>
    <w:rsid w:val="00CA3A92"/>
    <w:pPr>
      <w:ind w:left="720"/>
      <w:contextualSpacing/>
    </w:pPr>
  </w:style>
  <w:style w:type="character" w:customStyle="1" w:styleId="Heading3Char">
    <w:name w:val="Heading 3 Char"/>
    <w:basedOn w:val="DefaultParagraphFont"/>
    <w:link w:val="Heading3"/>
    <w:uiPriority w:val="9"/>
    <w:semiHidden/>
    <w:rsid w:val="00CA3A92"/>
    <w:rPr>
      <w:caps/>
      <w:color w:val="243F60" w:themeColor="accent1" w:themeShade="7F"/>
      <w:spacing w:val="15"/>
    </w:rPr>
  </w:style>
  <w:style w:type="character" w:customStyle="1" w:styleId="Heading4Char">
    <w:name w:val="Heading 4 Char"/>
    <w:basedOn w:val="DefaultParagraphFont"/>
    <w:link w:val="Heading4"/>
    <w:uiPriority w:val="9"/>
    <w:semiHidden/>
    <w:rsid w:val="00CA3A92"/>
    <w:rPr>
      <w:caps/>
      <w:color w:val="365F91" w:themeColor="accent1" w:themeShade="BF"/>
      <w:spacing w:val="10"/>
    </w:rPr>
  </w:style>
  <w:style w:type="paragraph" w:styleId="NormalWeb">
    <w:name w:val="Normal (Web)"/>
    <w:basedOn w:val="Normal"/>
    <w:uiPriority w:val="99"/>
    <w:unhideWhenUsed/>
    <w:rsid w:val="00512A3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uiPriority w:val="22"/>
    <w:qFormat/>
    <w:rsid w:val="00CA3A92"/>
    <w:rPr>
      <w:b/>
      <w:bCs/>
    </w:rPr>
  </w:style>
  <w:style w:type="character" w:customStyle="1" w:styleId="apple-converted-space">
    <w:name w:val="apple-converted-space"/>
    <w:basedOn w:val="DefaultParagraphFont"/>
    <w:rsid w:val="00512A30"/>
  </w:style>
  <w:style w:type="character" w:styleId="Emphasis">
    <w:name w:val="Emphasis"/>
    <w:uiPriority w:val="20"/>
    <w:qFormat/>
    <w:rsid w:val="00CA3A92"/>
    <w:rPr>
      <w:caps/>
      <w:color w:val="243F60" w:themeColor="accent1" w:themeShade="7F"/>
      <w:spacing w:val="5"/>
    </w:rPr>
  </w:style>
  <w:style w:type="paragraph" w:customStyle="1" w:styleId="Caption1">
    <w:name w:val="Caption1"/>
    <w:basedOn w:val="Normal"/>
    <w:rsid w:val="00512A30"/>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512A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A30"/>
    <w:rPr>
      <w:rFonts w:ascii="Tahoma" w:hAnsi="Tahoma" w:cs="Tahoma"/>
      <w:sz w:val="16"/>
      <w:szCs w:val="16"/>
    </w:rPr>
  </w:style>
  <w:style w:type="character" w:customStyle="1" w:styleId="Heading5Char">
    <w:name w:val="Heading 5 Char"/>
    <w:basedOn w:val="DefaultParagraphFont"/>
    <w:link w:val="Heading5"/>
    <w:uiPriority w:val="9"/>
    <w:semiHidden/>
    <w:rsid w:val="00CA3A92"/>
    <w:rPr>
      <w:caps/>
      <w:color w:val="365F91" w:themeColor="accent1" w:themeShade="BF"/>
      <w:spacing w:val="10"/>
    </w:rPr>
  </w:style>
  <w:style w:type="character" w:customStyle="1" w:styleId="Heading6Char">
    <w:name w:val="Heading 6 Char"/>
    <w:basedOn w:val="DefaultParagraphFont"/>
    <w:link w:val="Heading6"/>
    <w:uiPriority w:val="9"/>
    <w:semiHidden/>
    <w:rsid w:val="00CA3A92"/>
    <w:rPr>
      <w:caps/>
      <w:color w:val="365F91" w:themeColor="accent1" w:themeShade="BF"/>
      <w:spacing w:val="10"/>
    </w:rPr>
  </w:style>
  <w:style w:type="character" w:customStyle="1" w:styleId="Heading7Char">
    <w:name w:val="Heading 7 Char"/>
    <w:basedOn w:val="DefaultParagraphFont"/>
    <w:link w:val="Heading7"/>
    <w:uiPriority w:val="9"/>
    <w:semiHidden/>
    <w:rsid w:val="00CA3A92"/>
    <w:rPr>
      <w:caps/>
      <w:color w:val="365F91" w:themeColor="accent1" w:themeShade="BF"/>
      <w:spacing w:val="10"/>
    </w:rPr>
  </w:style>
  <w:style w:type="character" w:customStyle="1" w:styleId="Heading8Char">
    <w:name w:val="Heading 8 Char"/>
    <w:basedOn w:val="DefaultParagraphFont"/>
    <w:link w:val="Heading8"/>
    <w:uiPriority w:val="9"/>
    <w:semiHidden/>
    <w:rsid w:val="00CA3A92"/>
    <w:rPr>
      <w:caps/>
      <w:spacing w:val="10"/>
      <w:sz w:val="18"/>
      <w:szCs w:val="18"/>
    </w:rPr>
  </w:style>
  <w:style w:type="character" w:customStyle="1" w:styleId="Heading9Char">
    <w:name w:val="Heading 9 Char"/>
    <w:basedOn w:val="DefaultParagraphFont"/>
    <w:link w:val="Heading9"/>
    <w:uiPriority w:val="9"/>
    <w:semiHidden/>
    <w:rsid w:val="00CA3A92"/>
    <w:rPr>
      <w:i/>
      <w:caps/>
      <w:spacing w:val="10"/>
      <w:sz w:val="18"/>
      <w:szCs w:val="18"/>
    </w:rPr>
  </w:style>
  <w:style w:type="paragraph" w:styleId="Caption">
    <w:name w:val="caption"/>
    <w:basedOn w:val="Normal"/>
    <w:next w:val="Normal"/>
    <w:uiPriority w:val="35"/>
    <w:semiHidden/>
    <w:unhideWhenUsed/>
    <w:qFormat/>
    <w:rsid w:val="00CA3A92"/>
    <w:rPr>
      <w:b/>
      <w:bCs/>
      <w:color w:val="365F91" w:themeColor="accent1" w:themeShade="BF"/>
      <w:sz w:val="16"/>
      <w:szCs w:val="16"/>
    </w:rPr>
  </w:style>
  <w:style w:type="paragraph" w:styleId="Title">
    <w:name w:val="Title"/>
    <w:basedOn w:val="Normal"/>
    <w:next w:val="Normal"/>
    <w:link w:val="TitleChar"/>
    <w:uiPriority w:val="10"/>
    <w:qFormat/>
    <w:rsid w:val="00CA3A9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A3A92"/>
    <w:rPr>
      <w:caps/>
      <w:color w:val="4F81BD" w:themeColor="accent1"/>
      <w:spacing w:val="10"/>
      <w:kern w:val="28"/>
      <w:sz w:val="52"/>
      <w:szCs w:val="52"/>
    </w:rPr>
  </w:style>
  <w:style w:type="paragraph" w:styleId="Subtitle">
    <w:name w:val="Subtitle"/>
    <w:basedOn w:val="Normal"/>
    <w:next w:val="Normal"/>
    <w:link w:val="SubtitleChar"/>
    <w:uiPriority w:val="11"/>
    <w:qFormat/>
    <w:rsid w:val="00CA3A9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A3A92"/>
    <w:rPr>
      <w:caps/>
      <w:color w:val="595959" w:themeColor="text1" w:themeTint="A6"/>
      <w:spacing w:val="10"/>
      <w:sz w:val="24"/>
      <w:szCs w:val="24"/>
    </w:rPr>
  </w:style>
  <w:style w:type="paragraph" w:styleId="NoSpacing">
    <w:name w:val="No Spacing"/>
    <w:basedOn w:val="Normal"/>
    <w:link w:val="NoSpacingChar"/>
    <w:uiPriority w:val="1"/>
    <w:qFormat/>
    <w:rsid w:val="00CA3A92"/>
    <w:pPr>
      <w:spacing w:before="0" w:after="0" w:line="240" w:lineRule="auto"/>
    </w:pPr>
  </w:style>
  <w:style w:type="character" w:customStyle="1" w:styleId="NoSpacingChar">
    <w:name w:val="No Spacing Char"/>
    <w:basedOn w:val="DefaultParagraphFont"/>
    <w:link w:val="NoSpacing"/>
    <w:uiPriority w:val="1"/>
    <w:rsid w:val="00CA3A92"/>
    <w:rPr>
      <w:sz w:val="20"/>
      <w:szCs w:val="20"/>
    </w:rPr>
  </w:style>
  <w:style w:type="paragraph" w:styleId="Quote">
    <w:name w:val="Quote"/>
    <w:basedOn w:val="Normal"/>
    <w:next w:val="Normal"/>
    <w:link w:val="QuoteChar"/>
    <w:uiPriority w:val="29"/>
    <w:qFormat/>
    <w:rsid w:val="00CA3A92"/>
    <w:rPr>
      <w:i/>
      <w:iCs/>
    </w:rPr>
  </w:style>
  <w:style w:type="character" w:customStyle="1" w:styleId="QuoteChar">
    <w:name w:val="Quote Char"/>
    <w:basedOn w:val="DefaultParagraphFont"/>
    <w:link w:val="Quote"/>
    <w:uiPriority w:val="29"/>
    <w:rsid w:val="00CA3A92"/>
    <w:rPr>
      <w:i/>
      <w:iCs/>
      <w:sz w:val="20"/>
      <w:szCs w:val="20"/>
    </w:rPr>
  </w:style>
  <w:style w:type="paragraph" w:styleId="IntenseQuote">
    <w:name w:val="Intense Quote"/>
    <w:basedOn w:val="Normal"/>
    <w:next w:val="Normal"/>
    <w:link w:val="IntenseQuoteChar"/>
    <w:uiPriority w:val="30"/>
    <w:qFormat/>
    <w:rsid w:val="00CA3A9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A3A92"/>
    <w:rPr>
      <w:i/>
      <w:iCs/>
      <w:color w:val="4F81BD" w:themeColor="accent1"/>
      <w:sz w:val="20"/>
      <w:szCs w:val="20"/>
    </w:rPr>
  </w:style>
  <w:style w:type="character" w:styleId="SubtleEmphasis">
    <w:name w:val="Subtle Emphasis"/>
    <w:uiPriority w:val="19"/>
    <w:qFormat/>
    <w:rsid w:val="00CA3A92"/>
    <w:rPr>
      <w:i/>
      <w:iCs/>
      <w:color w:val="243F60" w:themeColor="accent1" w:themeShade="7F"/>
    </w:rPr>
  </w:style>
  <w:style w:type="character" w:styleId="IntenseEmphasis">
    <w:name w:val="Intense Emphasis"/>
    <w:uiPriority w:val="21"/>
    <w:qFormat/>
    <w:rsid w:val="00CA3A92"/>
    <w:rPr>
      <w:b/>
      <w:bCs/>
      <w:caps/>
      <w:color w:val="243F60" w:themeColor="accent1" w:themeShade="7F"/>
      <w:spacing w:val="10"/>
    </w:rPr>
  </w:style>
  <w:style w:type="character" w:styleId="SubtleReference">
    <w:name w:val="Subtle Reference"/>
    <w:uiPriority w:val="31"/>
    <w:qFormat/>
    <w:rsid w:val="00CA3A92"/>
    <w:rPr>
      <w:b/>
      <w:bCs/>
      <w:color w:val="4F81BD" w:themeColor="accent1"/>
    </w:rPr>
  </w:style>
  <w:style w:type="character" w:styleId="IntenseReference">
    <w:name w:val="Intense Reference"/>
    <w:uiPriority w:val="32"/>
    <w:qFormat/>
    <w:rsid w:val="00CA3A92"/>
    <w:rPr>
      <w:b/>
      <w:bCs/>
      <w:i/>
      <w:iCs/>
      <w:caps/>
      <w:color w:val="4F81BD" w:themeColor="accent1"/>
    </w:rPr>
  </w:style>
  <w:style w:type="character" w:styleId="BookTitle">
    <w:name w:val="Book Title"/>
    <w:uiPriority w:val="33"/>
    <w:qFormat/>
    <w:rsid w:val="00CA3A92"/>
    <w:rPr>
      <w:b/>
      <w:bCs/>
      <w:i/>
      <w:iCs/>
      <w:spacing w:val="9"/>
    </w:rPr>
  </w:style>
  <w:style w:type="paragraph" w:styleId="TOCHeading">
    <w:name w:val="TOC Heading"/>
    <w:basedOn w:val="Heading1"/>
    <w:next w:val="Normal"/>
    <w:uiPriority w:val="39"/>
    <w:semiHidden/>
    <w:unhideWhenUsed/>
    <w:qFormat/>
    <w:rsid w:val="00CA3A92"/>
    <w:pPr>
      <w:outlineLvl w:val="9"/>
    </w:pPr>
    <w:rPr>
      <w:lang w:bidi="en-US"/>
    </w:rPr>
  </w:style>
  <w:style w:type="paragraph" w:styleId="TOC1">
    <w:name w:val="toc 1"/>
    <w:basedOn w:val="Normal"/>
    <w:next w:val="Normal"/>
    <w:autoRedefine/>
    <w:uiPriority w:val="39"/>
    <w:unhideWhenUsed/>
    <w:rsid w:val="00F9668C"/>
    <w:pPr>
      <w:tabs>
        <w:tab w:val="right" w:leader="dot" w:pos="9350"/>
      </w:tabs>
      <w:spacing w:after="100"/>
      <w:pPrChange w:id="0" w:author="Neves, André, Vodafone Portugal" w:date="2016-11-07T12:39:00Z">
        <w:pPr>
          <w:tabs>
            <w:tab w:val="right" w:leader="dot" w:pos="9350"/>
          </w:tabs>
          <w:spacing w:before="200" w:after="100" w:line="276" w:lineRule="auto"/>
        </w:pPr>
      </w:pPrChange>
    </w:pPr>
    <w:rPr>
      <w:rPrChange w:id="0" w:author="Neves, André, Vodafone Portugal" w:date="2016-11-07T12:39:00Z">
        <w:rPr>
          <w:rFonts w:asciiTheme="minorHAnsi" w:eastAsiaTheme="minorEastAsia" w:hAnsiTheme="minorHAnsi" w:cstheme="minorBidi"/>
          <w:lang w:val="en-US" w:eastAsia="en-US" w:bidi="ta-IN"/>
        </w:rPr>
      </w:rPrChange>
    </w:rPr>
  </w:style>
  <w:style w:type="paragraph" w:styleId="TOC2">
    <w:name w:val="toc 2"/>
    <w:basedOn w:val="Normal"/>
    <w:next w:val="Normal"/>
    <w:autoRedefine/>
    <w:uiPriority w:val="39"/>
    <w:unhideWhenUsed/>
    <w:rsid w:val="0005245C"/>
    <w:pPr>
      <w:spacing w:after="100"/>
      <w:ind w:left="220"/>
    </w:pPr>
  </w:style>
  <w:style w:type="paragraph" w:customStyle="1" w:styleId="TableHeading">
    <w:name w:val="Table Heading"/>
    <w:basedOn w:val="Normal"/>
    <w:rsid w:val="00E31492"/>
    <w:pPr>
      <w:spacing w:before="60" w:after="60"/>
    </w:pPr>
    <w:rPr>
      <w:rFonts w:ascii="GE Inspira" w:eastAsia="Times New Roman" w:hAnsi="GE Inspira" w:cs="Arial"/>
      <w:b/>
    </w:rPr>
  </w:style>
  <w:style w:type="paragraph" w:customStyle="1" w:styleId="TableText8">
    <w:name w:val="Table Text 8"/>
    <w:basedOn w:val="Normal"/>
    <w:rsid w:val="00E31492"/>
    <w:pPr>
      <w:spacing w:line="60" w:lineRule="atLeast"/>
    </w:pPr>
    <w:rPr>
      <w:rFonts w:ascii="GE Inspira" w:eastAsia="Times New Roman" w:hAnsi="GE Inspira" w:cs="Arial"/>
      <w:iCs/>
      <w:sz w:val="16"/>
    </w:rPr>
  </w:style>
  <w:style w:type="paragraph" w:customStyle="1" w:styleId="SectionHeading">
    <w:name w:val="Section Heading"/>
    <w:basedOn w:val="BodyText"/>
    <w:rsid w:val="00E31492"/>
    <w:pPr>
      <w:spacing w:before="120" w:after="60"/>
    </w:pPr>
    <w:rPr>
      <w:rFonts w:ascii="GE Inspira" w:eastAsia="Times New Roman" w:hAnsi="GE Inspira" w:cs="Arial"/>
      <w:b/>
      <w:sz w:val="36"/>
    </w:rPr>
  </w:style>
  <w:style w:type="paragraph" w:styleId="BodyText">
    <w:name w:val="Body Text"/>
    <w:basedOn w:val="Normal"/>
    <w:link w:val="BodyTextChar"/>
    <w:uiPriority w:val="99"/>
    <w:semiHidden/>
    <w:unhideWhenUsed/>
    <w:rsid w:val="00E31492"/>
    <w:pPr>
      <w:spacing w:after="120"/>
    </w:pPr>
  </w:style>
  <w:style w:type="character" w:customStyle="1" w:styleId="BodyTextChar">
    <w:name w:val="Body Text Char"/>
    <w:basedOn w:val="DefaultParagraphFont"/>
    <w:link w:val="BodyText"/>
    <w:uiPriority w:val="99"/>
    <w:semiHidden/>
    <w:rsid w:val="00E31492"/>
  </w:style>
  <w:style w:type="paragraph" w:styleId="TOC3">
    <w:name w:val="toc 3"/>
    <w:basedOn w:val="Normal"/>
    <w:next w:val="Normal"/>
    <w:autoRedefine/>
    <w:uiPriority w:val="39"/>
    <w:semiHidden/>
    <w:unhideWhenUsed/>
    <w:rsid w:val="00E17CA0"/>
    <w:pPr>
      <w:spacing w:after="100"/>
      <w:ind w:left="440"/>
    </w:pPr>
    <w:rPr>
      <w:lang w:eastAsia="ja-JP" w:bidi="ar-SA"/>
    </w:rPr>
  </w:style>
  <w:style w:type="paragraph" w:styleId="Header">
    <w:name w:val="header"/>
    <w:basedOn w:val="Normal"/>
    <w:link w:val="HeaderChar"/>
    <w:uiPriority w:val="99"/>
    <w:unhideWhenUsed/>
    <w:rsid w:val="002560D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560D2"/>
    <w:rPr>
      <w:sz w:val="20"/>
      <w:szCs w:val="20"/>
    </w:rPr>
  </w:style>
  <w:style w:type="paragraph" w:styleId="Footer">
    <w:name w:val="footer"/>
    <w:basedOn w:val="Normal"/>
    <w:link w:val="FooterChar"/>
    <w:uiPriority w:val="99"/>
    <w:unhideWhenUsed/>
    <w:rsid w:val="002560D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560D2"/>
    <w:rPr>
      <w:sz w:val="20"/>
      <w:szCs w:val="20"/>
    </w:rPr>
  </w:style>
  <w:style w:type="table" w:styleId="TableGrid">
    <w:name w:val="Table Grid"/>
    <w:basedOn w:val="TableNormal"/>
    <w:uiPriority w:val="59"/>
    <w:rsid w:val="001D1F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rsid w:val="004965F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Revision">
    <w:name w:val="Revision"/>
    <w:hidden/>
    <w:uiPriority w:val="99"/>
    <w:semiHidden/>
    <w:rsid w:val="00E04E6A"/>
    <w:pPr>
      <w:spacing w:before="0" w:after="0" w:line="240" w:lineRule="auto"/>
    </w:pPr>
    <w:rPr>
      <w:sz w:val="20"/>
      <w:szCs w:val="20"/>
    </w:rPr>
  </w:style>
  <w:style w:type="character" w:styleId="CommentReference">
    <w:name w:val="annotation reference"/>
    <w:basedOn w:val="DefaultParagraphFont"/>
    <w:uiPriority w:val="99"/>
    <w:semiHidden/>
    <w:unhideWhenUsed/>
    <w:rsid w:val="00D03699"/>
    <w:rPr>
      <w:sz w:val="16"/>
      <w:szCs w:val="16"/>
    </w:rPr>
  </w:style>
  <w:style w:type="paragraph" w:styleId="CommentText">
    <w:name w:val="annotation text"/>
    <w:basedOn w:val="Normal"/>
    <w:link w:val="CommentTextChar"/>
    <w:uiPriority w:val="99"/>
    <w:semiHidden/>
    <w:unhideWhenUsed/>
    <w:rsid w:val="00D03699"/>
    <w:pPr>
      <w:spacing w:line="240" w:lineRule="auto"/>
    </w:pPr>
  </w:style>
  <w:style w:type="character" w:customStyle="1" w:styleId="CommentTextChar">
    <w:name w:val="Comment Text Char"/>
    <w:basedOn w:val="DefaultParagraphFont"/>
    <w:link w:val="CommentText"/>
    <w:uiPriority w:val="99"/>
    <w:semiHidden/>
    <w:rsid w:val="00D03699"/>
    <w:rPr>
      <w:sz w:val="20"/>
      <w:szCs w:val="20"/>
    </w:rPr>
  </w:style>
  <w:style w:type="paragraph" w:styleId="CommentSubject">
    <w:name w:val="annotation subject"/>
    <w:basedOn w:val="CommentText"/>
    <w:next w:val="CommentText"/>
    <w:link w:val="CommentSubjectChar"/>
    <w:uiPriority w:val="99"/>
    <w:semiHidden/>
    <w:unhideWhenUsed/>
    <w:rsid w:val="00D03699"/>
    <w:rPr>
      <w:b/>
      <w:bCs/>
    </w:rPr>
  </w:style>
  <w:style w:type="character" w:customStyle="1" w:styleId="CommentSubjectChar">
    <w:name w:val="Comment Subject Char"/>
    <w:basedOn w:val="CommentTextChar"/>
    <w:link w:val="CommentSubject"/>
    <w:uiPriority w:val="99"/>
    <w:semiHidden/>
    <w:rsid w:val="00D03699"/>
    <w:rPr>
      <w:b/>
      <w:bCs/>
      <w:sz w:val="20"/>
      <w:szCs w:val="20"/>
    </w:rPr>
  </w:style>
  <w:style w:type="character" w:customStyle="1" w:styleId="ListParagraphChar">
    <w:name w:val="List Paragraph Char"/>
    <w:aliases w:val="Figure_name Char,Numbered Indented Text Char,Content Char,List Paragraph11 Char,List Paragraph2 Char,List Paragraph Char Char Char,List Paragraph1 Char,lp1 Char,Number_1 Char,SGLText List Paragraph Char,new Char,b1 Char,Bullet 1 Char"/>
    <w:link w:val="ListParagraph"/>
    <w:uiPriority w:val="34"/>
    <w:locked/>
    <w:rsid w:val="00BB694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4277">
      <w:bodyDiv w:val="1"/>
      <w:marLeft w:val="0"/>
      <w:marRight w:val="0"/>
      <w:marTop w:val="0"/>
      <w:marBottom w:val="0"/>
      <w:divBdr>
        <w:top w:val="none" w:sz="0" w:space="0" w:color="auto"/>
        <w:left w:val="none" w:sz="0" w:space="0" w:color="auto"/>
        <w:bottom w:val="none" w:sz="0" w:space="0" w:color="auto"/>
        <w:right w:val="none" w:sz="0" w:space="0" w:color="auto"/>
      </w:divBdr>
    </w:div>
    <w:div w:id="33774295">
      <w:bodyDiv w:val="1"/>
      <w:marLeft w:val="0"/>
      <w:marRight w:val="0"/>
      <w:marTop w:val="0"/>
      <w:marBottom w:val="0"/>
      <w:divBdr>
        <w:top w:val="none" w:sz="0" w:space="0" w:color="auto"/>
        <w:left w:val="none" w:sz="0" w:space="0" w:color="auto"/>
        <w:bottom w:val="none" w:sz="0" w:space="0" w:color="auto"/>
        <w:right w:val="none" w:sz="0" w:space="0" w:color="auto"/>
      </w:divBdr>
    </w:div>
    <w:div w:id="64257230">
      <w:bodyDiv w:val="1"/>
      <w:marLeft w:val="0"/>
      <w:marRight w:val="0"/>
      <w:marTop w:val="0"/>
      <w:marBottom w:val="0"/>
      <w:divBdr>
        <w:top w:val="none" w:sz="0" w:space="0" w:color="auto"/>
        <w:left w:val="none" w:sz="0" w:space="0" w:color="auto"/>
        <w:bottom w:val="none" w:sz="0" w:space="0" w:color="auto"/>
        <w:right w:val="none" w:sz="0" w:space="0" w:color="auto"/>
      </w:divBdr>
    </w:div>
    <w:div w:id="136342206">
      <w:bodyDiv w:val="1"/>
      <w:marLeft w:val="0"/>
      <w:marRight w:val="0"/>
      <w:marTop w:val="0"/>
      <w:marBottom w:val="0"/>
      <w:divBdr>
        <w:top w:val="none" w:sz="0" w:space="0" w:color="auto"/>
        <w:left w:val="none" w:sz="0" w:space="0" w:color="auto"/>
        <w:bottom w:val="none" w:sz="0" w:space="0" w:color="auto"/>
        <w:right w:val="none" w:sz="0" w:space="0" w:color="auto"/>
      </w:divBdr>
    </w:div>
    <w:div w:id="145099464">
      <w:bodyDiv w:val="1"/>
      <w:marLeft w:val="0"/>
      <w:marRight w:val="0"/>
      <w:marTop w:val="0"/>
      <w:marBottom w:val="0"/>
      <w:divBdr>
        <w:top w:val="none" w:sz="0" w:space="0" w:color="auto"/>
        <w:left w:val="none" w:sz="0" w:space="0" w:color="auto"/>
        <w:bottom w:val="none" w:sz="0" w:space="0" w:color="auto"/>
        <w:right w:val="none" w:sz="0" w:space="0" w:color="auto"/>
      </w:divBdr>
    </w:div>
    <w:div w:id="153380748">
      <w:bodyDiv w:val="1"/>
      <w:marLeft w:val="0"/>
      <w:marRight w:val="0"/>
      <w:marTop w:val="0"/>
      <w:marBottom w:val="0"/>
      <w:divBdr>
        <w:top w:val="none" w:sz="0" w:space="0" w:color="auto"/>
        <w:left w:val="none" w:sz="0" w:space="0" w:color="auto"/>
        <w:bottom w:val="none" w:sz="0" w:space="0" w:color="auto"/>
        <w:right w:val="none" w:sz="0" w:space="0" w:color="auto"/>
      </w:divBdr>
    </w:div>
    <w:div w:id="167982468">
      <w:bodyDiv w:val="1"/>
      <w:marLeft w:val="0"/>
      <w:marRight w:val="0"/>
      <w:marTop w:val="0"/>
      <w:marBottom w:val="0"/>
      <w:divBdr>
        <w:top w:val="none" w:sz="0" w:space="0" w:color="auto"/>
        <w:left w:val="none" w:sz="0" w:space="0" w:color="auto"/>
        <w:bottom w:val="none" w:sz="0" w:space="0" w:color="auto"/>
        <w:right w:val="none" w:sz="0" w:space="0" w:color="auto"/>
      </w:divBdr>
    </w:div>
    <w:div w:id="177811060">
      <w:bodyDiv w:val="1"/>
      <w:marLeft w:val="0"/>
      <w:marRight w:val="0"/>
      <w:marTop w:val="0"/>
      <w:marBottom w:val="0"/>
      <w:divBdr>
        <w:top w:val="none" w:sz="0" w:space="0" w:color="auto"/>
        <w:left w:val="none" w:sz="0" w:space="0" w:color="auto"/>
        <w:bottom w:val="none" w:sz="0" w:space="0" w:color="auto"/>
        <w:right w:val="none" w:sz="0" w:space="0" w:color="auto"/>
      </w:divBdr>
    </w:div>
    <w:div w:id="284118045">
      <w:bodyDiv w:val="1"/>
      <w:marLeft w:val="0"/>
      <w:marRight w:val="0"/>
      <w:marTop w:val="0"/>
      <w:marBottom w:val="0"/>
      <w:divBdr>
        <w:top w:val="none" w:sz="0" w:space="0" w:color="auto"/>
        <w:left w:val="none" w:sz="0" w:space="0" w:color="auto"/>
        <w:bottom w:val="none" w:sz="0" w:space="0" w:color="auto"/>
        <w:right w:val="none" w:sz="0" w:space="0" w:color="auto"/>
      </w:divBdr>
    </w:div>
    <w:div w:id="328485908">
      <w:bodyDiv w:val="1"/>
      <w:marLeft w:val="0"/>
      <w:marRight w:val="0"/>
      <w:marTop w:val="0"/>
      <w:marBottom w:val="0"/>
      <w:divBdr>
        <w:top w:val="none" w:sz="0" w:space="0" w:color="auto"/>
        <w:left w:val="none" w:sz="0" w:space="0" w:color="auto"/>
        <w:bottom w:val="none" w:sz="0" w:space="0" w:color="auto"/>
        <w:right w:val="none" w:sz="0" w:space="0" w:color="auto"/>
      </w:divBdr>
    </w:div>
    <w:div w:id="370346430">
      <w:bodyDiv w:val="1"/>
      <w:marLeft w:val="0"/>
      <w:marRight w:val="0"/>
      <w:marTop w:val="0"/>
      <w:marBottom w:val="0"/>
      <w:divBdr>
        <w:top w:val="none" w:sz="0" w:space="0" w:color="auto"/>
        <w:left w:val="none" w:sz="0" w:space="0" w:color="auto"/>
        <w:bottom w:val="none" w:sz="0" w:space="0" w:color="auto"/>
        <w:right w:val="none" w:sz="0" w:space="0" w:color="auto"/>
      </w:divBdr>
    </w:div>
    <w:div w:id="385880550">
      <w:bodyDiv w:val="1"/>
      <w:marLeft w:val="0"/>
      <w:marRight w:val="0"/>
      <w:marTop w:val="0"/>
      <w:marBottom w:val="0"/>
      <w:divBdr>
        <w:top w:val="none" w:sz="0" w:space="0" w:color="auto"/>
        <w:left w:val="none" w:sz="0" w:space="0" w:color="auto"/>
        <w:bottom w:val="none" w:sz="0" w:space="0" w:color="auto"/>
        <w:right w:val="none" w:sz="0" w:space="0" w:color="auto"/>
      </w:divBdr>
    </w:div>
    <w:div w:id="422340356">
      <w:bodyDiv w:val="1"/>
      <w:marLeft w:val="0"/>
      <w:marRight w:val="0"/>
      <w:marTop w:val="0"/>
      <w:marBottom w:val="0"/>
      <w:divBdr>
        <w:top w:val="none" w:sz="0" w:space="0" w:color="auto"/>
        <w:left w:val="none" w:sz="0" w:space="0" w:color="auto"/>
        <w:bottom w:val="none" w:sz="0" w:space="0" w:color="auto"/>
        <w:right w:val="none" w:sz="0" w:space="0" w:color="auto"/>
      </w:divBdr>
    </w:div>
    <w:div w:id="433744118">
      <w:bodyDiv w:val="1"/>
      <w:marLeft w:val="0"/>
      <w:marRight w:val="0"/>
      <w:marTop w:val="0"/>
      <w:marBottom w:val="0"/>
      <w:divBdr>
        <w:top w:val="none" w:sz="0" w:space="0" w:color="auto"/>
        <w:left w:val="none" w:sz="0" w:space="0" w:color="auto"/>
        <w:bottom w:val="none" w:sz="0" w:space="0" w:color="auto"/>
        <w:right w:val="none" w:sz="0" w:space="0" w:color="auto"/>
      </w:divBdr>
    </w:div>
    <w:div w:id="468208073">
      <w:bodyDiv w:val="1"/>
      <w:marLeft w:val="0"/>
      <w:marRight w:val="0"/>
      <w:marTop w:val="0"/>
      <w:marBottom w:val="0"/>
      <w:divBdr>
        <w:top w:val="none" w:sz="0" w:space="0" w:color="auto"/>
        <w:left w:val="none" w:sz="0" w:space="0" w:color="auto"/>
        <w:bottom w:val="none" w:sz="0" w:space="0" w:color="auto"/>
        <w:right w:val="none" w:sz="0" w:space="0" w:color="auto"/>
      </w:divBdr>
    </w:div>
    <w:div w:id="475298360">
      <w:bodyDiv w:val="1"/>
      <w:marLeft w:val="0"/>
      <w:marRight w:val="0"/>
      <w:marTop w:val="0"/>
      <w:marBottom w:val="0"/>
      <w:divBdr>
        <w:top w:val="none" w:sz="0" w:space="0" w:color="auto"/>
        <w:left w:val="none" w:sz="0" w:space="0" w:color="auto"/>
        <w:bottom w:val="none" w:sz="0" w:space="0" w:color="auto"/>
        <w:right w:val="none" w:sz="0" w:space="0" w:color="auto"/>
      </w:divBdr>
    </w:div>
    <w:div w:id="667057783">
      <w:bodyDiv w:val="1"/>
      <w:marLeft w:val="0"/>
      <w:marRight w:val="0"/>
      <w:marTop w:val="0"/>
      <w:marBottom w:val="0"/>
      <w:divBdr>
        <w:top w:val="none" w:sz="0" w:space="0" w:color="auto"/>
        <w:left w:val="none" w:sz="0" w:space="0" w:color="auto"/>
        <w:bottom w:val="none" w:sz="0" w:space="0" w:color="auto"/>
        <w:right w:val="none" w:sz="0" w:space="0" w:color="auto"/>
      </w:divBdr>
    </w:div>
    <w:div w:id="698161539">
      <w:bodyDiv w:val="1"/>
      <w:marLeft w:val="0"/>
      <w:marRight w:val="0"/>
      <w:marTop w:val="0"/>
      <w:marBottom w:val="0"/>
      <w:divBdr>
        <w:top w:val="none" w:sz="0" w:space="0" w:color="auto"/>
        <w:left w:val="none" w:sz="0" w:space="0" w:color="auto"/>
        <w:bottom w:val="none" w:sz="0" w:space="0" w:color="auto"/>
        <w:right w:val="none" w:sz="0" w:space="0" w:color="auto"/>
      </w:divBdr>
    </w:div>
    <w:div w:id="794642785">
      <w:bodyDiv w:val="1"/>
      <w:marLeft w:val="0"/>
      <w:marRight w:val="0"/>
      <w:marTop w:val="0"/>
      <w:marBottom w:val="0"/>
      <w:divBdr>
        <w:top w:val="none" w:sz="0" w:space="0" w:color="auto"/>
        <w:left w:val="none" w:sz="0" w:space="0" w:color="auto"/>
        <w:bottom w:val="none" w:sz="0" w:space="0" w:color="auto"/>
        <w:right w:val="none" w:sz="0" w:space="0" w:color="auto"/>
      </w:divBdr>
    </w:div>
    <w:div w:id="813793230">
      <w:bodyDiv w:val="1"/>
      <w:marLeft w:val="0"/>
      <w:marRight w:val="0"/>
      <w:marTop w:val="0"/>
      <w:marBottom w:val="0"/>
      <w:divBdr>
        <w:top w:val="none" w:sz="0" w:space="0" w:color="auto"/>
        <w:left w:val="none" w:sz="0" w:space="0" w:color="auto"/>
        <w:bottom w:val="none" w:sz="0" w:space="0" w:color="auto"/>
        <w:right w:val="none" w:sz="0" w:space="0" w:color="auto"/>
      </w:divBdr>
    </w:div>
    <w:div w:id="828908699">
      <w:bodyDiv w:val="1"/>
      <w:marLeft w:val="0"/>
      <w:marRight w:val="0"/>
      <w:marTop w:val="0"/>
      <w:marBottom w:val="0"/>
      <w:divBdr>
        <w:top w:val="none" w:sz="0" w:space="0" w:color="auto"/>
        <w:left w:val="none" w:sz="0" w:space="0" w:color="auto"/>
        <w:bottom w:val="none" w:sz="0" w:space="0" w:color="auto"/>
        <w:right w:val="none" w:sz="0" w:space="0" w:color="auto"/>
      </w:divBdr>
    </w:div>
    <w:div w:id="859508167">
      <w:bodyDiv w:val="1"/>
      <w:marLeft w:val="0"/>
      <w:marRight w:val="0"/>
      <w:marTop w:val="0"/>
      <w:marBottom w:val="0"/>
      <w:divBdr>
        <w:top w:val="none" w:sz="0" w:space="0" w:color="auto"/>
        <w:left w:val="none" w:sz="0" w:space="0" w:color="auto"/>
        <w:bottom w:val="none" w:sz="0" w:space="0" w:color="auto"/>
        <w:right w:val="none" w:sz="0" w:space="0" w:color="auto"/>
      </w:divBdr>
    </w:div>
    <w:div w:id="890843297">
      <w:bodyDiv w:val="1"/>
      <w:marLeft w:val="0"/>
      <w:marRight w:val="0"/>
      <w:marTop w:val="0"/>
      <w:marBottom w:val="0"/>
      <w:divBdr>
        <w:top w:val="none" w:sz="0" w:space="0" w:color="auto"/>
        <w:left w:val="none" w:sz="0" w:space="0" w:color="auto"/>
        <w:bottom w:val="none" w:sz="0" w:space="0" w:color="auto"/>
        <w:right w:val="none" w:sz="0" w:space="0" w:color="auto"/>
      </w:divBdr>
    </w:div>
    <w:div w:id="908416521">
      <w:bodyDiv w:val="1"/>
      <w:marLeft w:val="0"/>
      <w:marRight w:val="0"/>
      <w:marTop w:val="0"/>
      <w:marBottom w:val="0"/>
      <w:divBdr>
        <w:top w:val="none" w:sz="0" w:space="0" w:color="auto"/>
        <w:left w:val="none" w:sz="0" w:space="0" w:color="auto"/>
        <w:bottom w:val="none" w:sz="0" w:space="0" w:color="auto"/>
        <w:right w:val="none" w:sz="0" w:space="0" w:color="auto"/>
      </w:divBdr>
    </w:div>
    <w:div w:id="977224286">
      <w:bodyDiv w:val="1"/>
      <w:marLeft w:val="0"/>
      <w:marRight w:val="0"/>
      <w:marTop w:val="0"/>
      <w:marBottom w:val="0"/>
      <w:divBdr>
        <w:top w:val="none" w:sz="0" w:space="0" w:color="auto"/>
        <w:left w:val="none" w:sz="0" w:space="0" w:color="auto"/>
        <w:bottom w:val="none" w:sz="0" w:space="0" w:color="auto"/>
        <w:right w:val="none" w:sz="0" w:space="0" w:color="auto"/>
      </w:divBdr>
    </w:div>
    <w:div w:id="1030837440">
      <w:bodyDiv w:val="1"/>
      <w:marLeft w:val="0"/>
      <w:marRight w:val="0"/>
      <w:marTop w:val="0"/>
      <w:marBottom w:val="0"/>
      <w:divBdr>
        <w:top w:val="none" w:sz="0" w:space="0" w:color="auto"/>
        <w:left w:val="none" w:sz="0" w:space="0" w:color="auto"/>
        <w:bottom w:val="none" w:sz="0" w:space="0" w:color="auto"/>
        <w:right w:val="none" w:sz="0" w:space="0" w:color="auto"/>
      </w:divBdr>
    </w:div>
    <w:div w:id="1036853926">
      <w:bodyDiv w:val="1"/>
      <w:marLeft w:val="0"/>
      <w:marRight w:val="0"/>
      <w:marTop w:val="0"/>
      <w:marBottom w:val="0"/>
      <w:divBdr>
        <w:top w:val="none" w:sz="0" w:space="0" w:color="auto"/>
        <w:left w:val="none" w:sz="0" w:space="0" w:color="auto"/>
        <w:bottom w:val="none" w:sz="0" w:space="0" w:color="auto"/>
        <w:right w:val="none" w:sz="0" w:space="0" w:color="auto"/>
      </w:divBdr>
    </w:div>
    <w:div w:id="1055088226">
      <w:bodyDiv w:val="1"/>
      <w:marLeft w:val="0"/>
      <w:marRight w:val="0"/>
      <w:marTop w:val="0"/>
      <w:marBottom w:val="0"/>
      <w:divBdr>
        <w:top w:val="none" w:sz="0" w:space="0" w:color="auto"/>
        <w:left w:val="none" w:sz="0" w:space="0" w:color="auto"/>
        <w:bottom w:val="none" w:sz="0" w:space="0" w:color="auto"/>
        <w:right w:val="none" w:sz="0" w:space="0" w:color="auto"/>
      </w:divBdr>
    </w:div>
    <w:div w:id="1220895060">
      <w:bodyDiv w:val="1"/>
      <w:marLeft w:val="0"/>
      <w:marRight w:val="0"/>
      <w:marTop w:val="0"/>
      <w:marBottom w:val="0"/>
      <w:divBdr>
        <w:top w:val="none" w:sz="0" w:space="0" w:color="auto"/>
        <w:left w:val="none" w:sz="0" w:space="0" w:color="auto"/>
        <w:bottom w:val="none" w:sz="0" w:space="0" w:color="auto"/>
        <w:right w:val="none" w:sz="0" w:space="0" w:color="auto"/>
      </w:divBdr>
    </w:div>
    <w:div w:id="1274750666">
      <w:bodyDiv w:val="1"/>
      <w:marLeft w:val="0"/>
      <w:marRight w:val="0"/>
      <w:marTop w:val="0"/>
      <w:marBottom w:val="0"/>
      <w:divBdr>
        <w:top w:val="none" w:sz="0" w:space="0" w:color="auto"/>
        <w:left w:val="none" w:sz="0" w:space="0" w:color="auto"/>
        <w:bottom w:val="none" w:sz="0" w:space="0" w:color="auto"/>
        <w:right w:val="none" w:sz="0" w:space="0" w:color="auto"/>
      </w:divBdr>
    </w:div>
    <w:div w:id="1398437819">
      <w:bodyDiv w:val="1"/>
      <w:marLeft w:val="0"/>
      <w:marRight w:val="0"/>
      <w:marTop w:val="0"/>
      <w:marBottom w:val="0"/>
      <w:divBdr>
        <w:top w:val="none" w:sz="0" w:space="0" w:color="auto"/>
        <w:left w:val="none" w:sz="0" w:space="0" w:color="auto"/>
        <w:bottom w:val="none" w:sz="0" w:space="0" w:color="auto"/>
        <w:right w:val="none" w:sz="0" w:space="0" w:color="auto"/>
      </w:divBdr>
    </w:div>
    <w:div w:id="1419864457">
      <w:bodyDiv w:val="1"/>
      <w:marLeft w:val="0"/>
      <w:marRight w:val="0"/>
      <w:marTop w:val="0"/>
      <w:marBottom w:val="0"/>
      <w:divBdr>
        <w:top w:val="none" w:sz="0" w:space="0" w:color="auto"/>
        <w:left w:val="none" w:sz="0" w:space="0" w:color="auto"/>
        <w:bottom w:val="none" w:sz="0" w:space="0" w:color="auto"/>
        <w:right w:val="none" w:sz="0" w:space="0" w:color="auto"/>
      </w:divBdr>
    </w:div>
    <w:div w:id="1421877455">
      <w:bodyDiv w:val="1"/>
      <w:marLeft w:val="0"/>
      <w:marRight w:val="0"/>
      <w:marTop w:val="0"/>
      <w:marBottom w:val="0"/>
      <w:divBdr>
        <w:top w:val="none" w:sz="0" w:space="0" w:color="auto"/>
        <w:left w:val="none" w:sz="0" w:space="0" w:color="auto"/>
        <w:bottom w:val="none" w:sz="0" w:space="0" w:color="auto"/>
        <w:right w:val="none" w:sz="0" w:space="0" w:color="auto"/>
      </w:divBdr>
    </w:div>
    <w:div w:id="1472794990">
      <w:bodyDiv w:val="1"/>
      <w:marLeft w:val="0"/>
      <w:marRight w:val="0"/>
      <w:marTop w:val="0"/>
      <w:marBottom w:val="0"/>
      <w:divBdr>
        <w:top w:val="none" w:sz="0" w:space="0" w:color="auto"/>
        <w:left w:val="none" w:sz="0" w:space="0" w:color="auto"/>
        <w:bottom w:val="none" w:sz="0" w:space="0" w:color="auto"/>
        <w:right w:val="none" w:sz="0" w:space="0" w:color="auto"/>
      </w:divBdr>
    </w:div>
    <w:div w:id="1482237508">
      <w:bodyDiv w:val="1"/>
      <w:marLeft w:val="0"/>
      <w:marRight w:val="0"/>
      <w:marTop w:val="0"/>
      <w:marBottom w:val="0"/>
      <w:divBdr>
        <w:top w:val="none" w:sz="0" w:space="0" w:color="auto"/>
        <w:left w:val="none" w:sz="0" w:space="0" w:color="auto"/>
        <w:bottom w:val="none" w:sz="0" w:space="0" w:color="auto"/>
        <w:right w:val="none" w:sz="0" w:space="0" w:color="auto"/>
      </w:divBdr>
    </w:div>
    <w:div w:id="1525441298">
      <w:bodyDiv w:val="1"/>
      <w:marLeft w:val="0"/>
      <w:marRight w:val="0"/>
      <w:marTop w:val="0"/>
      <w:marBottom w:val="0"/>
      <w:divBdr>
        <w:top w:val="none" w:sz="0" w:space="0" w:color="auto"/>
        <w:left w:val="none" w:sz="0" w:space="0" w:color="auto"/>
        <w:bottom w:val="none" w:sz="0" w:space="0" w:color="auto"/>
        <w:right w:val="none" w:sz="0" w:space="0" w:color="auto"/>
      </w:divBdr>
    </w:div>
    <w:div w:id="1596132498">
      <w:bodyDiv w:val="1"/>
      <w:marLeft w:val="0"/>
      <w:marRight w:val="0"/>
      <w:marTop w:val="0"/>
      <w:marBottom w:val="0"/>
      <w:divBdr>
        <w:top w:val="none" w:sz="0" w:space="0" w:color="auto"/>
        <w:left w:val="none" w:sz="0" w:space="0" w:color="auto"/>
        <w:bottom w:val="none" w:sz="0" w:space="0" w:color="auto"/>
        <w:right w:val="none" w:sz="0" w:space="0" w:color="auto"/>
      </w:divBdr>
    </w:div>
    <w:div w:id="1658654054">
      <w:bodyDiv w:val="1"/>
      <w:marLeft w:val="0"/>
      <w:marRight w:val="0"/>
      <w:marTop w:val="0"/>
      <w:marBottom w:val="0"/>
      <w:divBdr>
        <w:top w:val="none" w:sz="0" w:space="0" w:color="auto"/>
        <w:left w:val="none" w:sz="0" w:space="0" w:color="auto"/>
        <w:bottom w:val="none" w:sz="0" w:space="0" w:color="auto"/>
        <w:right w:val="none" w:sz="0" w:space="0" w:color="auto"/>
      </w:divBdr>
    </w:div>
    <w:div w:id="1678074153">
      <w:bodyDiv w:val="1"/>
      <w:marLeft w:val="0"/>
      <w:marRight w:val="0"/>
      <w:marTop w:val="0"/>
      <w:marBottom w:val="0"/>
      <w:divBdr>
        <w:top w:val="none" w:sz="0" w:space="0" w:color="auto"/>
        <w:left w:val="none" w:sz="0" w:space="0" w:color="auto"/>
        <w:bottom w:val="none" w:sz="0" w:space="0" w:color="auto"/>
        <w:right w:val="none" w:sz="0" w:space="0" w:color="auto"/>
      </w:divBdr>
    </w:div>
    <w:div w:id="1691688355">
      <w:bodyDiv w:val="1"/>
      <w:marLeft w:val="0"/>
      <w:marRight w:val="0"/>
      <w:marTop w:val="0"/>
      <w:marBottom w:val="0"/>
      <w:divBdr>
        <w:top w:val="none" w:sz="0" w:space="0" w:color="auto"/>
        <w:left w:val="none" w:sz="0" w:space="0" w:color="auto"/>
        <w:bottom w:val="none" w:sz="0" w:space="0" w:color="auto"/>
        <w:right w:val="none" w:sz="0" w:space="0" w:color="auto"/>
      </w:divBdr>
    </w:div>
    <w:div w:id="1737582653">
      <w:bodyDiv w:val="1"/>
      <w:marLeft w:val="0"/>
      <w:marRight w:val="0"/>
      <w:marTop w:val="0"/>
      <w:marBottom w:val="0"/>
      <w:divBdr>
        <w:top w:val="none" w:sz="0" w:space="0" w:color="auto"/>
        <w:left w:val="none" w:sz="0" w:space="0" w:color="auto"/>
        <w:bottom w:val="none" w:sz="0" w:space="0" w:color="auto"/>
        <w:right w:val="none" w:sz="0" w:space="0" w:color="auto"/>
      </w:divBdr>
    </w:div>
    <w:div w:id="1770151045">
      <w:bodyDiv w:val="1"/>
      <w:marLeft w:val="0"/>
      <w:marRight w:val="0"/>
      <w:marTop w:val="0"/>
      <w:marBottom w:val="0"/>
      <w:divBdr>
        <w:top w:val="none" w:sz="0" w:space="0" w:color="auto"/>
        <w:left w:val="none" w:sz="0" w:space="0" w:color="auto"/>
        <w:bottom w:val="none" w:sz="0" w:space="0" w:color="auto"/>
        <w:right w:val="none" w:sz="0" w:space="0" w:color="auto"/>
      </w:divBdr>
    </w:div>
    <w:div w:id="1779638510">
      <w:bodyDiv w:val="1"/>
      <w:marLeft w:val="0"/>
      <w:marRight w:val="0"/>
      <w:marTop w:val="0"/>
      <w:marBottom w:val="0"/>
      <w:divBdr>
        <w:top w:val="none" w:sz="0" w:space="0" w:color="auto"/>
        <w:left w:val="none" w:sz="0" w:space="0" w:color="auto"/>
        <w:bottom w:val="none" w:sz="0" w:space="0" w:color="auto"/>
        <w:right w:val="none" w:sz="0" w:space="0" w:color="auto"/>
      </w:divBdr>
    </w:div>
    <w:div w:id="1798135390">
      <w:bodyDiv w:val="1"/>
      <w:marLeft w:val="0"/>
      <w:marRight w:val="0"/>
      <w:marTop w:val="0"/>
      <w:marBottom w:val="0"/>
      <w:divBdr>
        <w:top w:val="none" w:sz="0" w:space="0" w:color="auto"/>
        <w:left w:val="none" w:sz="0" w:space="0" w:color="auto"/>
        <w:bottom w:val="none" w:sz="0" w:space="0" w:color="auto"/>
        <w:right w:val="none" w:sz="0" w:space="0" w:color="auto"/>
      </w:divBdr>
    </w:div>
    <w:div w:id="1833134476">
      <w:bodyDiv w:val="1"/>
      <w:marLeft w:val="0"/>
      <w:marRight w:val="0"/>
      <w:marTop w:val="0"/>
      <w:marBottom w:val="0"/>
      <w:divBdr>
        <w:top w:val="none" w:sz="0" w:space="0" w:color="auto"/>
        <w:left w:val="none" w:sz="0" w:space="0" w:color="auto"/>
        <w:bottom w:val="none" w:sz="0" w:space="0" w:color="auto"/>
        <w:right w:val="none" w:sz="0" w:space="0" w:color="auto"/>
      </w:divBdr>
      <w:divsChild>
        <w:div w:id="55862802">
          <w:marLeft w:val="0"/>
          <w:marRight w:val="0"/>
          <w:marTop w:val="0"/>
          <w:marBottom w:val="0"/>
          <w:divBdr>
            <w:top w:val="none" w:sz="0" w:space="0" w:color="auto"/>
            <w:left w:val="none" w:sz="0" w:space="0" w:color="auto"/>
            <w:bottom w:val="none" w:sz="0" w:space="0" w:color="auto"/>
            <w:right w:val="none" w:sz="0" w:space="0" w:color="auto"/>
          </w:divBdr>
          <w:divsChild>
            <w:div w:id="872809739">
              <w:marLeft w:val="0"/>
              <w:marRight w:val="0"/>
              <w:marTop w:val="0"/>
              <w:marBottom w:val="0"/>
              <w:divBdr>
                <w:top w:val="none" w:sz="0" w:space="0" w:color="auto"/>
                <w:left w:val="none" w:sz="0" w:space="0" w:color="auto"/>
                <w:bottom w:val="none" w:sz="0" w:space="0" w:color="auto"/>
                <w:right w:val="none" w:sz="0" w:space="0" w:color="auto"/>
              </w:divBdr>
              <w:divsChild>
                <w:div w:id="120024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6030">
      <w:bodyDiv w:val="1"/>
      <w:marLeft w:val="0"/>
      <w:marRight w:val="0"/>
      <w:marTop w:val="0"/>
      <w:marBottom w:val="0"/>
      <w:divBdr>
        <w:top w:val="none" w:sz="0" w:space="0" w:color="auto"/>
        <w:left w:val="none" w:sz="0" w:space="0" w:color="auto"/>
        <w:bottom w:val="none" w:sz="0" w:space="0" w:color="auto"/>
        <w:right w:val="none" w:sz="0" w:space="0" w:color="auto"/>
      </w:divBdr>
      <w:divsChild>
        <w:div w:id="614486575">
          <w:marLeft w:val="0"/>
          <w:marRight w:val="0"/>
          <w:marTop w:val="0"/>
          <w:marBottom w:val="0"/>
          <w:divBdr>
            <w:top w:val="none" w:sz="0" w:space="0" w:color="auto"/>
            <w:left w:val="none" w:sz="0" w:space="0" w:color="auto"/>
            <w:bottom w:val="none" w:sz="0" w:space="0" w:color="auto"/>
            <w:right w:val="none" w:sz="0" w:space="0" w:color="auto"/>
          </w:divBdr>
          <w:divsChild>
            <w:div w:id="1054506637">
              <w:marLeft w:val="0"/>
              <w:marRight w:val="0"/>
              <w:marTop w:val="0"/>
              <w:marBottom w:val="0"/>
              <w:divBdr>
                <w:top w:val="none" w:sz="0" w:space="0" w:color="auto"/>
                <w:left w:val="none" w:sz="0" w:space="0" w:color="auto"/>
                <w:bottom w:val="none" w:sz="0" w:space="0" w:color="auto"/>
                <w:right w:val="none" w:sz="0" w:space="0" w:color="auto"/>
              </w:divBdr>
            </w:div>
            <w:div w:id="588782446">
              <w:marLeft w:val="0"/>
              <w:marRight w:val="0"/>
              <w:marTop w:val="0"/>
              <w:marBottom w:val="0"/>
              <w:divBdr>
                <w:top w:val="none" w:sz="0" w:space="0" w:color="auto"/>
                <w:left w:val="none" w:sz="0" w:space="0" w:color="auto"/>
                <w:bottom w:val="none" w:sz="0" w:space="0" w:color="auto"/>
                <w:right w:val="none" w:sz="0" w:space="0" w:color="auto"/>
              </w:divBdr>
            </w:div>
            <w:div w:id="15414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0481">
      <w:bodyDiv w:val="1"/>
      <w:marLeft w:val="0"/>
      <w:marRight w:val="0"/>
      <w:marTop w:val="0"/>
      <w:marBottom w:val="0"/>
      <w:divBdr>
        <w:top w:val="none" w:sz="0" w:space="0" w:color="auto"/>
        <w:left w:val="none" w:sz="0" w:space="0" w:color="auto"/>
        <w:bottom w:val="none" w:sz="0" w:space="0" w:color="auto"/>
        <w:right w:val="none" w:sz="0" w:space="0" w:color="auto"/>
      </w:divBdr>
    </w:div>
    <w:div w:id="1911428874">
      <w:bodyDiv w:val="1"/>
      <w:marLeft w:val="0"/>
      <w:marRight w:val="0"/>
      <w:marTop w:val="0"/>
      <w:marBottom w:val="0"/>
      <w:divBdr>
        <w:top w:val="none" w:sz="0" w:space="0" w:color="auto"/>
        <w:left w:val="none" w:sz="0" w:space="0" w:color="auto"/>
        <w:bottom w:val="none" w:sz="0" w:space="0" w:color="auto"/>
        <w:right w:val="none" w:sz="0" w:space="0" w:color="auto"/>
      </w:divBdr>
    </w:div>
    <w:div w:id="1913159306">
      <w:bodyDiv w:val="1"/>
      <w:marLeft w:val="0"/>
      <w:marRight w:val="0"/>
      <w:marTop w:val="0"/>
      <w:marBottom w:val="0"/>
      <w:divBdr>
        <w:top w:val="none" w:sz="0" w:space="0" w:color="auto"/>
        <w:left w:val="none" w:sz="0" w:space="0" w:color="auto"/>
        <w:bottom w:val="none" w:sz="0" w:space="0" w:color="auto"/>
        <w:right w:val="none" w:sz="0" w:space="0" w:color="auto"/>
      </w:divBdr>
    </w:div>
    <w:div w:id="1960144618">
      <w:bodyDiv w:val="1"/>
      <w:marLeft w:val="0"/>
      <w:marRight w:val="0"/>
      <w:marTop w:val="0"/>
      <w:marBottom w:val="0"/>
      <w:divBdr>
        <w:top w:val="none" w:sz="0" w:space="0" w:color="auto"/>
        <w:left w:val="none" w:sz="0" w:space="0" w:color="auto"/>
        <w:bottom w:val="none" w:sz="0" w:space="0" w:color="auto"/>
        <w:right w:val="none" w:sz="0" w:space="0" w:color="auto"/>
      </w:divBdr>
    </w:div>
    <w:div w:id="1970548571">
      <w:bodyDiv w:val="1"/>
      <w:marLeft w:val="0"/>
      <w:marRight w:val="0"/>
      <w:marTop w:val="0"/>
      <w:marBottom w:val="0"/>
      <w:divBdr>
        <w:top w:val="none" w:sz="0" w:space="0" w:color="auto"/>
        <w:left w:val="none" w:sz="0" w:space="0" w:color="auto"/>
        <w:bottom w:val="none" w:sz="0" w:space="0" w:color="auto"/>
        <w:right w:val="none" w:sz="0" w:space="0" w:color="auto"/>
      </w:divBdr>
    </w:div>
    <w:div w:id="1974484861">
      <w:bodyDiv w:val="1"/>
      <w:marLeft w:val="0"/>
      <w:marRight w:val="0"/>
      <w:marTop w:val="0"/>
      <w:marBottom w:val="0"/>
      <w:divBdr>
        <w:top w:val="none" w:sz="0" w:space="0" w:color="auto"/>
        <w:left w:val="none" w:sz="0" w:space="0" w:color="auto"/>
        <w:bottom w:val="none" w:sz="0" w:space="0" w:color="auto"/>
        <w:right w:val="none" w:sz="0" w:space="0" w:color="auto"/>
      </w:divBdr>
    </w:div>
    <w:div w:id="2045058721">
      <w:bodyDiv w:val="1"/>
      <w:marLeft w:val="0"/>
      <w:marRight w:val="0"/>
      <w:marTop w:val="0"/>
      <w:marBottom w:val="0"/>
      <w:divBdr>
        <w:top w:val="none" w:sz="0" w:space="0" w:color="auto"/>
        <w:left w:val="none" w:sz="0" w:space="0" w:color="auto"/>
        <w:bottom w:val="none" w:sz="0" w:space="0" w:color="auto"/>
        <w:right w:val="none" w:sz="0" w:space="0" w:color="auto"/>
      </w:divBdr>
    </w:div>
    <w:div w:id="2073767655">
      <w:bodyDiv w:val="1"/>
      <w:marLeft w:val="0"/>
      <w:marRight w:val="0"/>
      <w:marTop w:val="0"/>
      <w:marBottom w:val="0"/>
      <w:divBdr>
        <w:top w:val="none" w:sz="0" w:space="0" w:color="auto"/>
        <w:left w:val="none" w:sz="0" w:space="0" w:color="auto"/>
        <w:bottom w:val="none" w:sz="0" w:space="0" w:color="auto"/>
        <w:right w:val="none" w:sz="0" w:space="0" w:color="auto"/>
      </w:divBdr>
    </w:div>
    <w:div w:id="210333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microsoft.com/office/2011/relationships/commentsExtended" Target="commentsExtended.xm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omments" Target="comments.xm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yperlink" Target="http://www.jgroups.org/schema/JGroups-3.1.xsd"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cid:image007.png@01D21FF0.F7376320" TargetMode="External"/><Relationship Id="rId28" Type="http://schemas.openxmlformats.org/officeDocument/2006/relationships/image" Target="media/image16.png"/><Relationship Id="rId10" Type="http://schemas.openxmlformats.org/officeDocument/2006/relationships/hyperlink" Target="http://vfg-citrix-ext.vodafone.com/vpn/index.html" TargetMode="External"/><Relationship Id="rId19" Type="http://schemas.openxmlformats.org/officeDocument/2006/relationships/image" Target="media/image8.png"/><Relationship Id="rId31" Type="http://schemas.openxmlformats.org/officeDocument/2006/relationships/hyperlink" Target="http://www.w3.org/2001/XMLSchema-instanc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hyperlink" Target="http://justshare.vodafone.com" TargetMode="External"/><Relationship Id="rId35" Type="http://schemas.openxmlformats.org/officeDocument/2006/relationships/theme" Target="theme/theme1.xml"/><Relationship Id="rId8" Type="http://schemas.openxmlformats.org/officeDocument/2006/relationships/hyperlink" Target="http://justshare.vodafo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CF477-2274-4FCE-ADA2-43C1B331D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3652</Words>
  <Characters>20818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Virtusa</Company>
  <LinksUpToDate>false</LinksUpToDate>
  <CharactersWithSpaces>24422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Vishal Kumar Nalla</dc:creator>
  <cp:lastModifiedBy>Satheesh Kumar Viswanadhuni</cp:lastModifiedBy>
  <cp:revision>2</cp:revision>
  <dcterms:created xsi:type="dcterms:W3CDTF">2016-11-18T10:55:00Z</dcterms:created>
  <dcterms:modified xsi:type="dcterms:W3CDTF">2016-11-18T10:55:00Z</dcterms:modified>
</cp:coreProperties>
</file>